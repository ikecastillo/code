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E1A" w:rsidRPr="00E5631F" w:rsidRDefault="005E2D53" w:rsidP="00D616FA">
      <w:pPr>
        <w:pStyle w:val="Caption"/>
        <w:ind w:left="1440" w:firstLine="720"/>
      </w:pPr>
      <w:bookmarkStart w:id="0" w:name="_Toc242179708"/>
      <w:bookmarkStart w:id="1" w:name="_Toc241657839"/>
      <w:bookmarkStart w:id="2" w:name="_Toc241658285"/>
      <w:r>
        <w:rPr>
          <w:noProof/>
          <w:kern w:val="16"/>
        </w:rPr>
        <w:drawing>
          <wp:inline distT="0" distB="0" distL="0" distR="0">
            <wp:extent cx="3343275" cy="809625"/>
            <wp:effectExtent l="19050" t="0" r="9525" b="0"/>
            <wp:docPr id="1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891E1A" w:rsidRDefault="00891E1A" w:rsidP="00FF5587">
      <w:pPr>
        <w:pStyle w:val="Heading1"/>
        <w:numPr>
          <w:ilvl w:val="0"/>
          <w:numId w:val="0"/>
        </w:numPr>
        <w:ind w:left="432"/>
      </w:pPr>
      <w:r>
        <w:t xml:space="preserve">     </w:t>
      </w:r>
    </w:p>
    <w:p w:rsidR="00891E1A" w:rsidRDefault="00891E1A" w:rsidP="004F6116"/>
    <w:tbl>
      <w:tblPr>
        <w:tblpPr w:leftFromText="180" w:rightFromText="180" w:vertAnchor="text" w:horzAnchor="margin" w:tblpXSpec="center" w:tblpY="6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628"/>
        <w:gridCol w:w="4680"/>
      </w:tblGrid>
      <w:tr w:rsidR="00891E1A" w:rsidRPr="0022608D" w:rsidTr="008C7F11">
        <w:tc>
          <w:tcPr>
            <w:tcW w:w="2628" w:type="dxa"/>
            <w:shd w:val="clear" w:color="000000" w:fill="auto"/>
            <w:vAlign w:val="center"/>
          </w:tcPr>
          <w:p w:rsidR="00891E1A" w:rsidRPr="00280628" w:rsidRDefault="00891E1A" w:rsidP="00280628">
            <w:pPr>
              <w:pStyle w:val="Caption"/>
              <w:rPr>
                <w:rStyle w:val="IntenseEmphasis"/>
                <w:rFonts w:ascii="Cambria" w:hAnsi="Cambria"/>
                <w:sz w:val="28"/>
                <w:szCs w:val="28"/>
              </w:rPr>
            </w:pPr>
            <w:bookmarkStart w:id="3" w:name="_Toc242179709"/>
            <w:bookmarkStart w:id="4" w:name="_Toc242603965"/>
            <w:bookmarkStart w:id="5" w:name="_Toc242783047"/>
            <w:bookmarkStart w:id="6" w:name="_Toc243461436"/>
            <w:bookmarkStart w:id="7" w:name="_Toc243464046"/>
            <w:bookmarkStart w:id="8" w:name="_Toc244073895"/>
            <w:bookmarkStart w:id="9" w:name="_Toc244325727"/>
            <w:bookmarkStart w:id="10" w:name="_Toc244326879"/>
            <w:r w:rsidRPr="00280628">
              <w:rPr>
                <w:rStyle w:val="IntenseEmphasis"/>
                <w:rFonts w:ascii="Cambria" w:hAnsi="Cambria"/>
                <w:sz w:val="28"/>
                <w:szCs w:val="28"/>
              </w:rPr>
              <w:t>Document Name</w:t>
            </w:r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4680" w:type="dxa"/>
            <w:shd w:val="clear" w:color="000000" w:fill="auto"/>
            <w:vAlign w:val="center"/>
          </w:tcPr>
          <w:p w:rsidR="00891E1A" w:rsidRPr="00280628" w:rsidRDefault="00A6573C" w:rsidP="007E0400">
            <w:pPr>
              <w:pStyle w:val="Caption"/>
              <w:rPr>
                <w:rStyle w:val="IntenseEmphasis"/>
                <w:rFonts w:ascii="Cambria" w:hAnsi="Cambria"/>
                <w:sz w:val="28"/>
                <w:szCs w:val="28"/>
              </w:rPr>
            </w:pPr>
            <w:bookmarkStart w:id="11" w:name="_Toc243464047"/>
            <w:bookmarkStart w:id="12" w:name="_Toc244073896"/>
            <w:bookmarkStart w:id="13" w:name="_Toc244325728"/>
            <w:bookmarkStart w:id="14" w:name="_Toc244326880"/>
            <w:bookmarkStart w:id="15" w:name="_Toc243461437"/>
            <w:r>
              <w:rPr>
                <w:rStyle w:val="IntenseEmphasis"/>
                <w:rFonts w:ascii="Cambria" w:hAnsi="Cambria"/>
                <w:sz w:val="28"/>
                <w:szCs w:val="28"/>
              </w:rPr>
              <w:t xml:space="preserve">CRM </w:t>
            </w:r>
            <w:r w:rsidR="00384919">
              <w:rPr>
                <w:rStyle w:val="IntenseEmphasis"/>
                <w:rFonts w:ascii="Cambria" w:hAnsi="Cambria"/>
                <w:sz w:val="28"/>
                <w:szCs w:val="28"/>
              </w:rPr>
              <w:t>Process</w:t>
            </w:r>
            <w:r w:rsidR="00891E1A" w:rsidRPr="00280628">
              <w:rPr>
                <w:rStyle w:val="IntenseEmphasis"/>
                <w:rFonts w:ascii="Cambria" w:hAnsi="Cambria"/>
                <w:sz w:val="28"/>
                <w:szCs w:val="28"/>
              </w:rPr>
              <w:t xml:space="preserve"> Requirements</w:t>
            </w:r>
            <w:r>
              <w:rPr>
                <w:rStyle w:val="IntenseEmphasis"/>
                <w:rFonts w:ascii="Cambria" w:hAnsi="Cambria"/>
                <w:sz w:val="28"/>
                <w:szCs w:val="28"/>
              </w:rPr>
              <w:t xml:space="preserve"> –</w:t>
            </w:r>
            <w:r w:rsidR="007E0400">
              <w:rPr>
                <w:rStyle w:val="IntenseEmphasis"/>
                <w:rFonts w:ascii="Cambria" w:hAnsi="Cambria"/>
                <w:sz w:val="28"/>
                <w:szCs w:val="28"/>
              </w:rPr>
              <w:t>JIRA</w:t>
            </w:r>
            <w:r w:rsidR="00F91B78">
              <w:rPr>
                <w:rStyle w:val="IntenseEmphasis"/>
                <w:rFonts w:ascii="Cambria" w:hAnsi="Cambria"/>
                <w:sz w:val="28"/>
                <w:szCs w:val="28"/>
              </w:rPr>
              <w:t xml:space="preserve"> Interface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891E1A" w:rsidRPr="0022608D" w:rsidTr="008C7F11">
        <w:tc>
          <w:tcPr>
            <w:tcW w:w="2628" w:type="dxa"/>
            <w:shd w:val="clear" w:color="000000" w:fill="auto"/>
            <w:vAlign w:val="center"/>
          </w:tcPr>
          <w:p w:rsidR="00891E1A" w:rsidRPr="00280628" w:rsidRDefault="00891E1A" w:rsidP="00280628">
            <w:pPr>
              <w:pStyle w:val="Caption"/>
              <w:rPr>
                <w:rStyle w:val="IntenseEmphasis"/>
                <w:rFonts w:ascii="Cambria" w:hAnsi="Cambria"/>
                <w:sz w:val="28"/>
                <w:szCs w:val="28"/>
              </w:rPr>
            </w:pPr>
            <w:bookmarkStart w:id="16" w:name="_Toc242179711"/>
            <w:bookmarkStart w:id="17" w:name="_Toc242603967"/>
            <w:bookmarkStart w:id="18" w:name="_Toc242783049"/>
            <w:bookmarkStart w:id="19" w:name="_Toc243461438"/>
            <w:bookmarkStart w:id="20" w:name="_Toc243464048"/>
            <w:bookmarkStart w:id="21" w:name="_Toc244073897"/>
            <w:bookmarkStart w:id="22" w:name="_Toc244325729"/>
            <w:bookmarkStart w:id="23" w:name="_Toc244326881"/>
            <w:r w:rsidRPr="00280628">
              <w:rPr>
                <w:rStyle w:val="IntenseEmphasis"/>
                <w:rFonts w:ascii="Cambria" w:hAnsi="Cambria"/>
                <w:sz w:val="28"/>
                <w:szCs w:val="28"/>
              </w:rPr>
              <w:t>Version No</w:t>
            </w:r>
            <w:bookmarkEnd w:id="16"/>
            <w:bookmarkEnd w:id="17"/>
            <w:bookmarkEnd w:id="18"/>
            <w:bookmarkEnd w:id="19"/>
            <w:bookmarkEnd w:id="20"/>
            <w:bookmarkEnd w:id="21"/>
            <w:r w:rsidRPr="00280628">
              <w:rPr>
                <w:rStyle w:val="IntenseEmphasis"/>
                <w:rFonts w:ascii="Cambria" w:hAnsi="Cambria"/>
                <w:sz w:val="28"/>
                <w:szCs w:val="28"/>
              </w:rPr>
              <w:t>:</w:t>
            </w:r>
            <w:bookmarkEnd w:id="22"/>
            <w:bookmarkEnd w:id="23"/>
          </w:p>
        </w:tc>
        <w:tc>
          <w:tcPr>
            <w:tcW w:w="4680" w:type="dxa"/>
            <w:shd w:val="clear" w:color="000000" w:fill="auto"/>
            <w:vAlign w:val="center"/>
          </w:tcPr>
          <w:p w:rsidR="00891E1A" w:rsidRPr="00280628" w:rsidRDefault="00384919" w:rsidP="001F42D9">
            <w:pPr>
              <w:pStyle w:val="Caption"/>
              <w:rPr>
                <w:rStyle w:val="IntenseEmphasis"/>
                <w:rFonts w:ascii="Cambria" w:hAnsi="Cambria"/>
                <w:sz w:val="28"/>
                <w:szCs w:val="28"/>
              </w:rPr>
            </w:pPr>
            <w:r>
              <w:rPr>
                <w:rStyle w:val="IntenseEmphasis"/>
                <w:rFonts w:ascii="Cambria" w:hAnsi="Cambria"/>
                <w:sz w:val="28"/>
                <w:szCs w:val="28"/>
              </w:rPr>
              <w:t>1</w:t>
            </w:r>
            <w:r w:rsidR="00891E1A">
              <w:rPr>
                <w:rStyle w:val="IntenseEmphasis"/>
                <w:rFonts w:ascii="Cambria" w:hAnsi="Cambria"/>
                <w:sz w:val="28"/>
                <w:szCs w:val="28"/>
              </w:rPr>
              <w:t>.</w:t>
            </w:r>
            <w:r w:rsidR="001F42D9">
              <w:rPr>
                <w:rStyle w:val="IntenseEmphasis"/>
                <w:rFonts w:ascii="Cambria" w:hAnsi="Cambria"/>
                <w:sz w:val="28"/>
                <w:szCs w:val="28"/>
              </w:rPr>
              <w:t>3</w:t>
            </w:r>
          </w:p>
        </w:tc>
      </w:tr>
    </w:tbl>
    <w:p w:rsidR="00891E1A" w:rsidRDefault="00891E1A" w:rsidP="004F6116"/>
    <w:p w:rsidR="00891E1A" w:rsidRDefault="00891E1A" w:rsidP="004F6116"/>
    <w:p w:rsidR="00891E1A" w:rsidRPr="004F6116" w:rsidRDefault="00891E1A" w:rsidP="004F6116"/>
    <w:p w:rsidR="00891E1A" w:rsidRPr="00E5631F" w:rsidRDefault="00891E1A" w:rsidP="00FF5587">
      <w:pPr>
        <w:pStyle w:val="Heading1"/>
        <w:numPr>
          <w:ilvl w:val="0"/>
          <w:numId w:val="0"/>
        </w:numPr>
        <w:ind w:left="432"/>
      </w:pPr>
    </w:p>
    <w:p w:rsidR="00891E1A" w:rsidRDefault="00891E1A" w:rsidP="00845B5B">
      <w:pPr>
        <w:rPr>
          <w:rFonts w:ascii="Cambria" w:hAnsi="Cambria"/>
        </w:rPr>
      </w:pPr>
    </w:p>
    <w:p w:rsidR="00891E1A" w:rsidRDefault="00891E1A" w:rsidP="00845B5B">
      <w:pPr>
        <w:rPr>
          <w:rFonts w:ascii="Cambria" w:hAnsi="Cambria"/>
        </w:rPr>
      </w:pPr>
    </w:p>
    <w:p w:rsidR="00891E1A" w:rsidRDefault="00891E1A" w:rsidP="00845B5B">
      <w:pPr>
        <w:rPr>
          <w:rFonts w:ascii="Cambria" w:hAnsi="Cambria"/>
        </w:rPr>
      </w:pPr>
    </w:p>
    <w:p w:rsidR="00891E1A" w:rsidRDefault="00891E1A" w:rsidP="00845B5B">
      <w:pPr>
        <w:rPr>
          <w:rFonts w:ascii="Cambria" w:hAnsi="Cambria"/>
        </w:rPr>
      </w:pPr>
    </w:p>
    <w:p w:rsidR="00891E1A" w:rsidRPr="00E5631F" w:rsidRDefault="00891E1A" w:rsidP="00845B5B">
      <w:pPr>
        <w:rPr>
          <w:rFonts w:ascii="Cambria" w:hAnsi="Cambria"/>
        </w:rPr>
      </w:pPr>
    </w:p>
    <w:tbl>
      <w:tblPr>
        <w:tblpPr w:leftFromText="180" w:rightFromText="180" w:vertAnchor="text" w:horzAnchor="margin" w:tblpXSpec="center" w:tblpY="302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1440"/>
        <w:gridCol w:w="1440"/>
        <w:gridCol w:w="1440"/>
        <w:gridCol w:w="3528"/>
      </w:tblGrid>
      <w:tr w:rsidR="00891E1A" w:rsidRPr="0022608D" w:rsidTr="008C7F11">
        <w:tc>
          <w:tcPr>
            <w:tcW w:w="1080" w:type="dxa"/>
            <w:shd w:val="clear" w:color="auto" w:fill="E6E6E6"/>
            <w:vAlign w:val="center"/>
          </w:tcPr>
          <w:p w:rsidR="00891E1A" w:rsidRPr="0022608D" w:rsidRDefault="00891E1A" w:rsidP="00154E0E">
            <w:pPr>
              <w:spacing w:after="120" w:line="240" w:lineRule="auto"/>
              <w:contextualSpacing/>
              <w:jc w:val="center"/>
              <w:rPr>
                <w:rFonts w:ascii="Cambria" w:hAnsi="Cambria"/>
                <w:b/>
                <w:bCs/>
                <w:sz w:val="18"/>
              </w:rPr>
            </w:pPr>
            <w:bookmarkStart w:id="24" w:name="_Toc241663339"/>
            <w:bookmarkStart w:id="25" w:name="_Toc241920890"/>
            <w:bookmarkStart w:id="26" w:name="_Toc242179715"/>
            <w:bookmarkStart w:id="27" w:name="_Toc242603971"/>
            <w:bookmarkStart w:id="28" w:name="_Toc242783053"/>
            <w:bookmarkStart w:id="29" w:name="_Toc243461442"/>
            <w:bookmarkStart w:id="30" w:name="_Toc243464052"/>
            <w:bookmarkStart w:id="31" w:name="_Toc244073901"/>
            <w:bookmarkStart w:id="32" w:name="_Toc244325733"/>
            <w:bookmarkStart w:id="33" w:name="_Toc244326885"/>
            <w:r w:rsidRPr="0022608D">
              <w:rPr>
                <w:rFonts w:ascii="Cambria" w:hAnsi="Cambria"/>
                <w:b/>
                <w:bCs/>
                <w:sz w:val="18"/>
              </w:rPr>
              <w:t>Version No.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891E1A" w:rsidRPr="0022608D" w:rsidRDefault="00891E1A" w:rsidP="00154E0E">
            <w:pPr>
              <w:spacing w:after="120" w:line="240" w:lineRule="auto"/>
              <w:contextualSpacing/>
              <w:jc w:val="center"/>
              <w:rPr>
                <w:rFonts w:ascii="Cambria" w:hAnsi="Cambria"/>
                <w:b/>
                <w:bCs/>
                <w:sz w:val="18"/>
              </w:rPr>
            </w:pPr>
            <w:r w:rsidRPr="0022608D">
              <w:rPr>
                <w:rFonts w:ascii="Cambria" w:hAnsi="Cambria"/>
                <w:b/>
                <w:bCs/>
                <w:sz w:val="18"/>
              </w:rPr>
              <w:t>Authored / Modified by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891E1A" w:rsidRPr="0022608D" w:rsidRDefault="00891E1A" w:rsidP="00154E0E">
            <w:pPr>
              <w:spacing w:after="120" w:line="240" w:lineRule="auto"/>
              <w:contextualSpacing/>
              <w:jc w:val="center"/>
              <w:rPr>
                <w:rFonts w:ascii="Cambria" w:hAnsi="Cambria"/>
                <w:b/>
                <w:bCs/>
                <w:sz w:val="18"/>
              </w:rPr>
            </w:pPr>
            <w:r w:rsidRPr="0022608D">
              <w:rPr>
                <w:rFonts w:ascii="Cambria" w:hAnsi="Cambria"/>
                <w:b/>
                <w:bCs/>
                <w:sz w:val="18"/>
              </w:rPr>
              <w:t>Reviewed by, Date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891E1A" w:rsidRPr="0022608D" w:rsidRDefault="00891E1A" w:rsidP="00154E0E">
            <w:pPr>
              <w:spacing w:after="120" w:line="240" w:lineRule="auto"/>
              <w:contextualSpacing/>
              <w:jc w:val="center"/>
              <w:rPr>
                <w:rFonts w:ascii="Cambria" w:hAnsi="Cambria"/>
                <w:b/>
                <w:bCs/>
                <w:sz w:val="18"/>
              </w:rPr>
            </w:pPr>
            <w:r w:rsidRPr="0022608D">
              <w:rPr>
                <w:rFonts w:ascii="Cambria" w:hAnsi="Cambria"/>
                <w:b/>
                <w:bCs/>
                <w:sz w:val="18"/>
              </w:rPr>
              <w:t>Approved by, Date</w:t>
            </w:r>
          </w:p>
        </w:tc>
        <w:tc>
          <w:tcPr>
            <w:tcW w:w="3528" w:type="dxa"/>
            <w:shd w:val="clear" w:color="auto" w:fill="E6E6E6"/>
            <w:vAlign w:val="center"/>
          </w:tcPr>
          <w:p w:rsidR="00891E1A" w:rsidRPr="0022608D" w:rsidRDefault="00891E1A" w:rsidP="00154E0E">
            <w:pPr>
              <w:spacing w:after="120" w:line="240" w:lineRule="auto"/>
              <w:contextualSpacing/>
              <w:jc w:val="center"/>
              <w:rPr>
                <w:rFonts w:ascii="Cambria" w:hAnsi="Cambria"/>
                <w:b/>
                <w:bCs/>
                <w:sz w:val="18"/>
              </w:rPr>
            </w:pPr>
            <w:r w:rsidRPr="0022608D">
              <w:rPr>
                <w:rFonts w:ascii="Cambria" w:hAnsi="Cambria"/>
                <w:b/>
                <w:bCs/>
                <w:sz w:val="18"/>
              </w:rPr>
              <w:t>Remark / Change History</w:t>
            </w:r>
          </w:p>
        </w:tc>
      </w:tr>
      <w:tr w:rsidR="00891E1A" w:rsidRPr="0022608D" w:rsidTr="008C7F11">
        <w:tc>
          <w:tcPr>
            <w:tcW w:w="1080" w:type="dxa"/>
            <w:vAlign w:val="center"/>
          </w:tcPr>
          <w:p w:rsidR="00891E1A" w:rsidRPr="0022608D" w:rsidRDefault="00A6573C" w:rsidP="00154E0E">
            <w:pPr>
              <w:spacing w:after="120" w:line="240" w:lineRule="auto"/>
              <w:contextualSpacing/>
              <w:rPr>
                <w:rFonts w:ascii="Cambria" w:hAnsi="Cambria"/>
                <w:i/>
                <w:color w:val="0000FF"/>
              </w:rPr>
            </w:pPr>
            <w:r>
              <w:rPr>
                <w:rFonts w:ascii="Cambria" w:hAnsi="Cambria"/>
                <w:i/>
                <w:color w:val="0000FF"/>
              </w:rPr>
              <w:t>1.0</w:t>
            </w:r>
          </w:p>
        </w:tc>
        <w:tc>
          <w:tcPr>
            <w:tcW w:w="1440" w:type="dxa"/>
            <w:vAlign w:val="center"/>
          </w:tcPr>
          <w:p w:rsidR="00891E1A" w:rsidRPr="0022608D" w:rsidRDefault="00A6573C" w:rsidP="00154E0E">
            <w:pPr>
              <w:spacing w:after="120" w:line="24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N. Johnson</w:t>
            </w:r>
          </w:p>
        </w:tc>
        <w:tc>
          <w:tcPr>
            <w:tcW w:w="1440" w:type="dxa"/>
            <w:vAlign w:val="center"/>
          </w:tcPr>
          <w:p w:rsidR="00891E1A" w:rsidRPr="0022608D" w:rsidRDefault="00952950" w:rsidP="007E0400">
            <w:pPr>
              <w:spacing w:after="120" w:line="24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4/26/13</w:t>
            </w:r>
          </w:p>
        </w:tc>
        <w:tc>
          <w:tcPr>
            <w:tcW w:w="1440" w:type="dxa"/>
            <w:vAlign w:val="center"/>
          </w:tcPr>
          <w:p w:rsidR="00891E1A" w:rsidRPr="0022608D" w:rsidRDefault="00891E1A" w:rsidP="00154E0E">
            <w:pPr>
              <w:spacing w:after="120" w:line="24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528" w:type="dxa"/>
            <w:vAlign w:val="center"/>
          </w:tcPr>
          <w:p w:rsidR="00891E1A" w:rsidRPr="0022608D" w:rsidRDefault="00A6573C" w:rsidP="00154E0E">
            <w:pPr>
              <w:spacing w:after="120" w:line="24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Initial Draft</w:t>
            </w:r>
          </w:p>
        </w:tc>
      </w:tr>
      <w:tr w:rsidR="00891E1A" w:rsidRPr="0022608D" w:rsidTr="008C7F11">
        <w:tc>
          <w:tcPr>
            <w:tcW w:w="1080" w:type="dxa"/>
            <w:vAlign w:val="center"/>
          </w:tcPr>
          <w:p w:rsidR="00891E1A" w:rsidRPr="0022608D" w:rsidRDefault="00952950" w:rsidP="00154E0E">
            <w:pPr>
              <w:spacing w:after="120" w:line="240" w:lineRule="auto"/>
              <w:contextualSpacing/>
              <w:rPr>
                <w:rFonts w:ascii="Cambria" w:hAnsi="Cambria"/>
                <w:i/>
                <w:color w:val="0000FF"/>
              </w:rPr>
            </w:pPr>
            <w:r>
              <w:rPr>
                <w:rFonts w:ascii="Cambria" w:hAnsi="Cambria"/>
                <w:i/>
                <w:color w:val="0000FF"/>
              </w:rPr>
              <w:t>1.1</w:t>
            </w:r>
          </w:p>
        </w:tc>
        <w:tc>
          <w:tcPr>
            <w:tcW w:w="1440" w:type="dxa"/>
            <w:vAlign w:val="center"/>
          </w:tcPr>
          <w:p w:rsidR="00891E1A" w:rsidRPr="0022608D" w:rsidRDefault="00952950" w:rsidP="00154E0E">
            <w:pPr>
              <w:spacing w:after="120" w:line="24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N. Johnson</w:t>
            </w:r>
          </w:p>
        </w:tc>
        <w:tc>
          <w:tcPr>
            <w:tcW w:w="1440" w:type="dxa"/>
            <w:vAlign w:val="center"/>
          </w:tcPr>
          <w:p w:rsidR="00891E1A" w:rsidRPr="0022608D" w:rsidRDefault="00E50545" w:rsidP="00E50545">
            <w:pPr>
              <w:spacing w:after="120" w:line="24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5/17/13</w:t>
            </w:r>
          </w:p>
        </w:tc>
        <w:tc>
          <w:tcPr>
            <w:tcW w:w="1440" w:type="dxa"/>
            <w:vAlign w:val="center"/>
          </w:tcPr>
          <w:p w:rsidR="00891E1A" w:rsidRPr="0022608D" w:rsidRDefault="00891E1A" w:rsidP="00154E0E">
            <w:pPr>
              <w:spacing w:after="120" w:line="24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528" w:type="dxa"/>
            <w:vAlign w:val="center"/>
          </w:tcPr>
          <w:p w:rsidR="00891E1A" w:rsidRPr="0022608D" w:rsidRDefault="00952950" w:rsidP="0095705E">
            <w:pPr>
              <w:spacing w:after="120" w:line="24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Updated based on feedback from Blake Markham.</w:t>
            </w:r>
          </w:p>
        </w:tc>
      </w:tr>
      <w:tr w:rsidR="00891E1A" w:rsidRPr="0022608D" w:rsidTr="008C7F11">
        <w:tc>
          <w:tcPr>
            <w:tcW w:w="1080" w:type="dxa"/>
            <w:vAlign w:val="center"/>
          </w:tcPr>
          <w:p w:rsidR="00891E1A" w:rsidRPr="0022608D" w:rsidRDefault="00E50545" w:rsidP="00154E0E">
            <w:pPr>
              <w:spacing w:after="120" w:line="240" w:lineRule="auto"/>
              <w:contextualSpacing/>
              <w:rPr>
                <w:rFonts w:ascii="Cambria" w:hAnsi="Cambria"/>
                <w:i/>
                <w:color w:val="0000FF"/>
              </w:rPr>
            </w:pPr>
            <w:r>
              <w:rPr>
                <w:rFonts w:ascii="Cambria" w:hAnsi="Cambria"/>
                <w:i/>
                <w:color w:val="0000FF"/>
              </w:rPr>
              <w:t>1.2</w:t>
            </w:r>
          </w:p>
        </w:tc>
        <w:tc>
          <w:tcPr>
            <w:tcW w:w="1440" w:type="dxa"/>
            <w:vAlign w:val="center"/>
          </w:tcPr>
          <w:p w:rsidR="00891E1A" w:rsidRPr="00E50545" w:rsidRDefault="00E50545" w:rsidP="00154E0E">
            <w:pPr>
              <w:spacing w:after="120" w:line="240" w:lineRule="auto"/>
              <w:contextualSpacing/>
              <w:rPr>
                <w:rFonts w:ascii="Cambria" w:hAnsi="Cambria"/>
              </w:rPr>
            </w:pPr>
            <w:r w:rsidRPr="00E50545">
              <w:rPr>
                <w:rFonts w:ascii="Cambria" w:hAnsi="Cambria"/>
              </w:rPr>
              <w:t>N. Johnson</w:t>
            </w:r>
          </w:p>
        </w:tc>
        <w:tc>
          <w:tcPr>
            <w:tcW w:w="1440" w:type="dxa"/>
            <w:vAlign w:val="center"/>
          </w:tcPr>
          <w:p w:rsidR="00891E1A" w:rsidRPr="0022608D" w:rsidRDefault="00891E1A" w:rsidP="00154E0E">
            <w:pPr>
              <w:spacing w:after="120" w:line="240" w:lineRule="auto"/>
              <w:contextualSpacing/>
              <w:rPr>
                <w:rFonts w:ascii="Cambria" w:hAnsi="Cambria"/>
                <w:color w:val="0000FF"/>
              </w:rPr>
            </w:pPr>
          </w:p>
        </w:tc>
        <w:tc>
          <w:tcPr>
            <w:tcW w:w="1440" w:type="dxa"/>
            <w:vAlign w:val="center"/>
          </w:tcPr>
          <w:p w:rsidR="00891E1A" w:rsidRPr="0022608D" w:rsidRDefault="00891E1A" w:rsidP="00154E0E">
            <w:pPr>
              <w:spacing w:after="120" w:line="24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528" w:type="dxa"/>
            <w:vAlign w:val="center"/>
          </w:tcPr>
          <w:p w:rsidR="00891E1A" w:rsidRDefault="00E50545" w:rsidP="00E50545">
            <w:pPr>
              <w:spacing w:after="120" w:line="24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Updated based on feedback from 5/17 meeting with internal tech team.</w:t>
            </w:r>
          </w:p>
          <w:p w:rsidR="00E50545" w:rsidRDefault="00E50545" w:rsidP="00E50545">
            <w:pPr>
              <w:pStyle w:val="ListParagraph"/>
              <w:numPr>
                <w:ilvl w:val="0"/>
                <w:numId w:val="24"/>
              </w:numPr>
              <w:spacing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Added SME’s</w:t>
            </w:r>
          </w:p>
          <w:p w:rsidR="00E50545" w:rsidRDefault="00E50545" w:rsidP="00E50545">
            <w:pPr>
              <w:pStyle w:val="ListParagraph"/>
              <w:numPr>
                <w:ilvl w:val="0"/>
                <w:numId w:val="24"/>
              </w:numPr>
              <w:spacing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Updated assumptions</w:t>
            </w:r>
          </w:p>
          <w:p w:rsidR="00153554" w:rsidRPr="00E50545" w:rsidRDefault="00153554" w:rsidP="00E50545">
            <w:pPr>
              <w:pStyle w:val="ListParagraph"/>
              <w:numPr>
                <w:ilvl w:val="0"/>
                <w:numId w:val="24"/>
              </w:numPr>
              <w:spacing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Updated flows and requirements</w:t>
            </w:r>
          </w:p>
        </w:tc>
      </w:tr>
      <w:tr w:rsidR="00263D66" w:rsidRPr="0022608D" w:rsidTr="008C7F11">
        <w:tc>
          <w:tcPr>
            <w:tcW w:w="1080" w:type="dxa"/>
            <w:vAlign w:val="center"/>
          </w:tcPr>
          <w:p w:rsidR="00263D66" w:rsidRDefault="001F42D9" w:rsidP="00154E0E">
            <w:pPr>
              <w:spacing w:after="120" w:line="240" w:lineRule="auto"/>
              <w:contextualSpacing/>
              <w:rPr>
                <w:rFonts w:ascii="Cambria" w:hAnsi="Cambria"/>
                <w:i/>
                <w:color w:val="0000FF"/>
              </w:rPr>
            </w:pPr>
            <w:r>
              <w:rPr>
                <w:rFonts w:ascii="Cambria" w:hAnsi="Cambria"/>
                <w:i/>
                <w:color w:val="0000FF"/>
              </w:rPr>
              <w:t>1.3</w:t>
            </w:r>
          </w:p>
        </w:tc>
        <w:tc>
          <w:tcPr>
            <w:tcW w:w="1440" w:type="dxa"/>
            <w:vAlign w:val="center"/>
          </w:tcPr>
          <w:p w:rsidR="00263D66" w:rsidRDefault="001F42D9" w:rsidP="00154E0E">
            <w:pPr>
              <w:spacing w:after="120" w:line="240" w:lineRule="auto"/>
              <w:contextualSpacing/>
              <w:rPr>
                <w:rFonts w:ascii="Cambria" w:hAnsi="Cambria"/>
              </w:rPr>
            </w:pPr>
            <w:r w:rsidRPr="001F42D9">
              <w:rPr>
                <w:rFonts w:ascii="Cambria" w:hAnsi="Cambria"/>
              </w:rPr>
              <w:t>Vikas Basra</w:t>
            </w:r>
          </w:p>
        </w:tc>
        <w:tc>
          <w:tcPr>
            <w:tcW w:w="1440" w:type="dxa"/>
            <w:vAlign w:val="center"/>
          </w:tcPr>
          <w:p w:rsidR="00263D66" w:rsidRPr="0022608D" w:rsidRDefault="00567582" w:rsidP="00154E0E">
            <w:pPr>
              <w:spacing w:after="120" w:line="240" w:lineRule="auto"/>
              <w:contextualSpacing/>
              <w:rPr>
                <w:rFonts w:ascii="Cambria" w:hAnsi="Cambria"/>
                <w:color w:val="0000FF"/>
              </w:rPr>
            </w:pPr>
            <w:r>
              <w:rPr>
                <w:rFonts w:ascii="Cambria" w:hAnsi="Cambria"/>
              </w:rPr>
              <w:t>04/22/14</w:t>
            </w:r>
          </w:p>
        </w:tc>
        <w:tc>
          <w:tcPr>
            <w:tcW w:w="1440" w:type="dxa"/>
            <w:vAlign w:val="center"/>
          </w:tcPr>
          <w:p w:rsidR="00263D66" w:rsidRPr="0022608D" w:rsidRDefault="00263D66" w:rsidP="00154E0E">
            <w:pPr>
              <w:spacing w:after="120" w:line="24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528" w:type="dxa"/>
            <w:vAlign w:val="center"/>
          </w:tcPr>
          <w:p w:rsidR="00263D66" w:rsidRDefault="001F42D9" w:rsidP="00D72B69">
            <w:pPr>
              <w:spacing w:after="120" w:line="24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Updated the Attributes &amp; mappings between Salesforce &amp; Jira</w:t>
            </w:r>
          </w:p>
        </w:tc>
      </w:tr>
      <w:bookmarkEnd w:id="1"/>
      <w:bookmarkEnd w:id="2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tbl>
    <w:p w:rsidR="00891E1A" w:rsidRDefault="00891E1A" w:rsidP="00C54EB2">
      <w:pPr>
        <w:jc w:val="center"/>
        <w:rPr>
          <w:color w:val="000080"/>
          <w:sz w:val="24"/>
          <w:szCs w:val="24"/>
          <w:u w:val="single"/>
        </w:rPr>
      </w:pPr>
    </w:p>
    <w:p w:rsidR="0046097D" w:rsidRDefault="0046097D" w:rsidP="0046097D">
      <w:pPr>
        <w:ind w:right="900"/>
        <w:rPr>
          <w:rFonts w:ascii="Times New Roman" w:hAnsi="Times New Roman"/>
          <w:color w:val="0000FF"/>
          <w:sz w:val="24"/>
          <w:szCs w:val="24"/>
        </w:rPr>
      </w:pPr>
    </w:p>
    <w:p w:rsidR="00891E1A" w:rsidRDefault="00891E1A" w:rsidP="00C54EB2">
      <w:pPr>
        <w:jc w:val="center"/>
        <w:rPr>
          <w:color w:val="000080"/>
          <w:sz w:val="24"/>
          <w:szCs w:val="24"/>
          <w:u w:val="single"/>
        </w:rPr>
      </w:pPr>
    </w:p>
    <w:p w:rsidR="00891E1A" w:rsidRDefault="00891E1A" w:rsidP="00C54EB2">
      <w:pPr>
        <w:jc w:val="center"/>
        <w:rPr>
          <w:color w:val="000080"/>
          <w:sz w:val="24"/>
          <w:szCs w:val="24"/>
          <w:u w:val="single"/>
        </w:rPr>
      </w:pPr>
      <w:r w:rsidRPr="00AE790F">
        <w:rPr>
          <w:color w:val="000080"/>
          <w:sz w:val="24"/>
          <w:szCs w:val="24"/>
          <w:u w:val="single"/>
        </w:rPr>
        <w:t>Table of Contents</w:t>
      </w:r>
    </w:p>
    <w:p w:rsidR="00891E1A" w:rsidRPr="00AE790F" w:rsidRDefault="00891E1A" w:rsidP="00C54EB2">
      <w:pPr>
        <w:jc w:val="center"/>
        <w:rPr>
          <w:color w:val="000080"/>
          <w:sz w:val="24"/>
          <w:szCs w:val="24"/>
          <w:u w:val="single"/>
        </w:rPr>
      </w:pPr>
    </w:p>
    <w:bookmarkStart w:id="34" w:name="_GoBack"/>
    <w:bookmarkEnd w:id="34"/>
    <w:p w:rsidR="006A099F" w:rsidRDefault="00A06025">
      <w:pPr>
        <w:pStyle w:val="TOC1"/>
        <w:rPr>
          <w:rFonts w:asciiTheme="minorHAnsi" w:eastAsiaTheme="minorEastAsia" w:hAnsiTheme="minorHAnsi" w:cstheme="minorBidi"/>
          <w:noProof/>
        </w:rPr>
      </w:pPr>
      <w:r>
        <w:rPr>
          <w:color w:val="0000FF"/>
        </w:rPr>
        <w:fldChar w:fldCharType="begin"/>
      </w:r>
      <w:r w:rsidR="00C163DA">
        <w:rPr>
          <w:color w:val="0000FF"/>
        </w:rPr>
        <w:instrText xml:space="preserve"> TOC \o "1-2" \h \z \u </w:instrText>
      </w:r>
      <w:r>
        <w:rPr>
          <w:color w:val="0000FF"/>
        </w:rPr>
        <w:fldChar w:fldCharType="separate"/>
      </w:r>
      <w:hyperlink w:anchor="_Toc385947142" w:history="1">
        <w:r w:rsidR="006A099F" w:rsidRPr="00C61FA9">
          <w:rPr>
            <w:rStyle w:val="Hyperlink"/>
            <w:noProof/>
          </w:rPr>
          <w:t>1</w:t>
        </w:r>
        <w:r w:rsidR="006A099F">
          <w:rPr>
            <w:rFonts w:asciiTheme="minorHAnsi" w:eastAsiaTheme="minorEastAsia" w:hAnsiTheme="minorHAnsi" w:cstheme="minorBidi"/>
            <w:noProof/>
          </w:rPr>
          <w:tab/>
        </w:r>
        <w:r w:rsidR="006A099F" w:rsidRPr="00C61FA9">
          <w:rPr>
            <w:rStyle w:val="Hyperlink"/>
            <w:noProof/>
          </w:rPr>
          <w:t>Introduction</w:t>
        </w:r>
        <w:r w:rsidR="006A099F">
          <w:rPr>
            <w:noProof/>
            <w:webHidden/>
          </w:rPr>
          <w:tab/>
        </w:r>
        <w:r w:rsidR="006A099F">
          <w:rPr>
            <w:noProof/>
            <w:webHidden/>
          </w:rPr>
          <w:fldChar w:fldCharType="begin"/>
        </w:r>
        <w:r w:rsidR="006A099F">
          <w:rPr>
            <w:noProof/>
            <w:webHidden/>
          </w:rPr>
          <w:instrText xml:space="preserve"> PAGEREF _Toc385947142 \h </w:instrText>
        </w:r>
        <w:r w:rsidR="006A099F">
          <w:rPr>
            <w:noProof/>
            <w:webHidden/>
          </w:rPr>
        </w:r>
        <w:r w:rsidR="006A099F">
          <w:rPr>
            <w:noProof/>
            <w:webHidden/>
          </w:rPr>
          <w:fldChar w:fldCharType="separate"/>
        </w:r>
        <w:r w:rsidR="006A099F">
          <w:rPr>
            <w:noProof/>
            <w:webHidden/>
          </w:rPr>
          <w:t>3</w:t>
        </w:r>
        <w:r w:rsidR="006A099F">
          <w:rPr>
            <w:noProof/>
            <w:webHidden/>
          </w:rPr>
          <w:fldChar w:fldCharType="end"/>
        </w:r>
      </w:hyperlink>
    </w:p>
    <w:p w:rsidR="006A099F" w:rsidRDefault="006A099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85947143" w:history="1">
        <w:r w:rsidRPr="00C61FA9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C61FA9">
          <w:rPr>
            <w:rStyle w:val="Hyperlink"/>
            <w:noProof/>
          </w:rPr>
          <w:t>SMEs, Reviewers &amp; Sign-offs (Who):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099F" w:rsidRDefault="006A099F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85947144" w:history="1">
        <w:r w:rsidRPr="00C61FA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61FA9">
          <w:rPr>
            <w:rStyle w:val="Hyperlink"/>
            <w:noProof/>
          </w:rPr>
          <w:t>Project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099F" w:rsidRDefault="006A099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85947145" w:history="1">
        <w:r w:rsidRPr="00C61FA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C61FA9">
          <w:rPr>
            <w:rStyle w:val="Hyperlink"/>
            <w:noProof/>
          </w:rPr>
          <w:t>Assumptions/Constraints (What’s Taken for Granted):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099F" w:rsidRDefault="006A099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85947146" w:history="1">
        <w:r w:rsidRPr="00C61FA9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C61FA9">
          <w:rPr>
            <w:rStyle w:val="Hyperlink"/>
            <w:noProof/>
          </w:rPr>
          <w:t>Risks (What to Watch):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099F" w:rsidRDefault="006A099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85947147" w:history="1">
        <w:r w:rsidRPr="00C61FA9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C61FA9">
          <w:rPr>
            <w:rStyle w:val="Hyperlink"/>
            <w:noProof/>
          </w:rPr>
          <w:t>Future enhancements / Exclusions / Out of Scope (What Not):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099F" w:rsidRDefault="006A099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85947148" w:history="1">
        <w:r w:rsidRPr="00C61FA9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C61FA9">
          <w:rPr>
            <w:rStyle w:val="Hyperlink"/>
            <w:noProof/>
          </w:rPr>
          <w:t>Primary Use Case Diagram /Functional Areas (Who Does What):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099F" w:rsidRDefault="006A099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85947149" w:history="1">
        <w:r w:rsidRPr="00C61FA9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C61FA9">
          <w:rPr>
            <w:rStyle w:val="Hyperlink"/>
            <w:noProof/>
          </w:rPr>
          <w:t>Process Business Diagrams (How Does It Work):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099F" w:rsidRDefault="006A099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85947150" w:history="1">
        <w:r w:rsidRPr="00C61FA9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C61FA9">
          <w:rPr>
            <w:rStyle w:val="Hyperlink"/>
            <w:noProof/>
          </w:rPr>
          <w:t>Salesforce Inventory (What Salesforce Objects are impacted?):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099F" w:rsidRDefault="006A099F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85947151" w:history="1">
        <w:r w:rsidRPr="00C61FA9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61FA9">
          <w:rPr>
            <w:rStyle w:val="Hyperlink"/>
            <w:noProof/>
          </w:rPr>
          <w:t>WorkFlows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099F" w:rsidRDefault="006A099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85947152" w:history="1">
        <w:r w:rsidRPr="00C61FA9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C61FA9">
          <w:rPr>
            <w:rStyle w:val="Hyperlink"/>
            <w:noProof/>
          </w:rPr>
          <w:t>MAIN WORKFLOW SUMMARY: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099F" w:rsidRDefault="006A099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85947153" w:history="1">
        <w:r w:rsidRPr="00C61FA9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C61FA9">
          <w:rPr>
            <w:rStyle w:val="Hyperlink"/>
            <w:noProof/>
          </w:rPr>
          <w:t>Process Requirements Table: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099F" w:rsidRDefault="006A099F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85947154" w:history="1">
        <w:r w:rsidRPr="00C61FA9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61FA9">
          <w:rPr>
            <w:rStyle w:val="Hyperlink"/>
            <w:noProof/>
          </w:rPr>
          <w:t>Requirements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099F" w:rsidRDefault="006A099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85947155" w:history="1">
        <w:r w:rsidRPr="00C61FA9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C61FA9">
          <w:rPr>
            <w:rStyle w:val="Hyperlink"/>
            <w:noProof/>
          </w:rPr>
          <w:t>Reporting Requirements: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099F" w:rsidRDefault="006A099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85947156" w:history="1">
        <w:r w:rsidRPr="00C61FA9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C61FA9">
          <w:rPr>
            <w:rStyle w:val="Hyperlink"/>
            <w:noProof/>
          </w:rPr>
          <w:t>Impacts – DT Process / Dependencies: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099F" w:rsidRDefault="006A099F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85947157" w:history="1">
        <w:r w:rsidRPr="00C61FA9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61FA9">
          <w:rPr>
            <w:rStyle w:val="Hyperlink"/>
            <w:noProof/>
          </w:rPr>
          <w:t>Reference Materials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099F" w:rsidRDefault="006A099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85947158" w:history="1">
        <w:r w:rsidRPr="00C61FA9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C61FA9">
          <w:rPr>
            <w:rStyle w:val="Hyperlink"/>
            <w:noProof/>
          </w:rPr>
          <w:t>Appendices: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_Toc385947158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099F" w:rsidRDefault="006A099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85947159" w:history="1">
        <w:r w:rsidRPr="00C61FA9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C61FA9">
          <w:rPr>
            <w:rStyle w:val="Hyperlink"/>
            <w:noProof/>
          </w:rPr>
          <w:t>External References/Websites/Other Documentation/Addendum: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_Toc385947159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099F" w:rsidRDefault="006A099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385947160" w:history="1">
        <w:r w:rsidRPr="00C61FA9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C61FA9">
          <w:rPr>
            <w:rStyle w:val="Hyperlink"/>
            <w:noProof/>
          </w:rPr>
          <w:t>Acronyms, Abbreviations, Definitions, and Terminology: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_Toc385947160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1E1A" w:rsidRDefault="00A06025" w:rsidP="00C54EB2">
      <w:pPr>
        <w:spacing w:after="120"/>
      </w:pPr>
      <w:r>
        <w:rPr>
          <w:color w:val="0000FF"/>
        </w:rPr>
        <w:fldChar w:fldCharType="end"/>
      </w:r>
    </w:p>
    <w:p w:rsidR="00891E1A" w:rsidRDefault="00891E1A" w:rsidP="00C75885">
      <w:pPr>
        <w:pStyle w:val="Heading1"/>
        <w:spacing w:before="0"/>
        <w:rPr>
          <w:u w:val="single"/>
        </w:rPr>
      </w:pPr>
      <w:r>
        <w:rPr>
          <w:u w:val="single"/>
        </w:rPr>
        <w:br w:type="page"/>
      </w:r>
      <w:bookmarkStart w:id="35" w:name="_Toc385947142"/>
      <w:r w:rsidRPr="00F13FEA">
        <w:rPr>
          <w:u w:val="single"/>
        </w:rPr>
        <w:lastRenderedPageBreak/>
        <w:t>Introduction</w:t>
      </w:r>
      <w:bookmarkEnd w:id="35"/>
    </w:p>
    <w:p w:rsidR="00891E1A" w:rsidRPr="00E94C5D" w:rsidRDefault="00891E1A" w:rsidP="00E94C5D">
      <w:pPr>
        <w:spacing w:line="240" w:lineRule="auto"/>
        <w:ind w:left="432"/>
        <w:rPr>
          <w:rFonts w:ascii="Cambria" w:hAnsi="Cambria"/>
        </w:rPr>
      </w:pPr>
      <w:r w:rsidRPr="00E94C5D">
        <w:rPr>
          <w:rFonts w:ascii="Cambria" w:hAnsi="Cambria"/>
        </w:rPr>
        <w:t xml:space="preserve">The goal of this document is to provide </w:t>
      </w:r>
      <w:r w:rsidR="008B2946">
        <w:rPr>
          <w:rFonts w:ascii="Cambria" w:hAnsi="Cambria"/>
        </w:rPr>
        <w:t>r</w:t>
      </w:r>
      <w:r w:rsidRPr="00E94C5D">
        <w:rPr>
          <w:rFonts w:ascii="Cambria" w:hAnsi="Cambria"/>
        </w:rPr>
        <w:t>equirements which will allow the team to effectively scope th</w:t>
      </w:r>
      <w:r w:rsidR="004903A5">
        <w:rPr>
          <w:rFonts w:ascii="Cambria" w:hAnsi="Cambria"/>
        </w:rPr>
        <w:t xml:space="preserve">e </w:t>
      </w:r>
      <w:r w:rsidR="008B2946">
        <w:rPr>
          <w:rFonts w:ascii="Cambria" w:hAnsi="Cambria"/>
        </w:rPr>
        <w:t>interface between S</w:t>
      </w:r>
      <w:r w:rsidR="00263D66">
        <w:rPr>
          <w:rFonts w:ascii="Cambria" w:hAnsi="Cambria"/>
        </w:rPr>
        <w:t>alesforce</w:t>
      </w:r>
      <w:r w:rsidR="008B2946">
        <w:rPr>
          <w:rFonts w:ascii="Cambria" w:hAnsi="Cambria"/>
        </w:rPr>
        <w:t xml:space="preserve"> and </w:t>
      </w:r>
      <w:r w:rsidR="007E0400">
        <w:rPr>
          <w:rFonts w:ascii="Cambria" w:hAnsi="Cambria"/>
        </w:rPr>
        <w:t>JIRA</w:t>
      </w:r>
      <w:r w:rsidRPr="00E94C5D">
        <w:rPr>
          <w:rFonts w:ascii="Cambria" w:hAnsi="Cambria"/>
        </w:rPr>
        <w:t>.</w:t>
      </w:r>
      <w:r w:rsidRPr="00742D5C">
        <w:rPr>
          <w:rFonts w:ascii="Cambria" w:hAnsi="Cambria"/>
        </w:rPr>
        <w:t xml:space="preserve"> </w:t>
      </w:r>
    </w:p>
    <w:p w:rsidR="00891E1A" w:rsidRPr="00F33022" w:rsidRDefault="00891E1A" w:rsidP="00C75885">
      <w:pPr>
        <w:pStyle w:val="Heading2"/>
        <w:spacing w:before="240"/>
      </w:pPr>
      <w:bookmarkStart w:id="36" w:name="_Toc249145418"/>
      <w:bookmarkStart w:id="37" w:name="_Toc250476938"/>
      <w:bookmarkStart w:id="38" w:name="_Toc251672647"/>
      <w:bookmarkStart w:id="39" w:name="_Toc112470625"/>
      <w:bookmarkStart w:id="40" w:name="_Toc112473609"/>
      <w:bookmarkStart w:id="41" w:name="_Toc112481881"/>
      <w:bookmarkStart w:id="42" w:name="_Toc112482803"/>
      <w:bookmarkStart w:id="43" w:name="_Toc112570866"/>
      <w:bookmarkStart w:id="44" w:name="_Toc112667595"/>
      <w:bookmarkStart w:id="45" w:name="_Toc112730079"/>
      <w:bookmarkStart w:id="46" w:name="_Toc112747042"/>
      <w:bookmarkStart w:id="47" w:name="_Toc112752114"/>
      <w:bookmarkStart w:id="48" w:name="_Toc112753839"/>
      <w:bookmarkStart w:id="49" w:name="_Toc112754065"/>
      <w:bookmarkStart w:id="50" w:name="_Toc113315708"/>
      <w:bookmarkStart w:id="51" w:name="_Toc385947143"/>
      <w:r>
        <w:t>SMEs, Reviewers</w:t>
      </w:r>
      <w:r w:rsidRPr="00F33022">
        <w:t xml:space="preserve"> </w:t>
      </w:r>
      <w:r>
        <w:t xml:space="preserve">&amp; Sign-offs </w:t>
      </w:r>
      <w:r w:rsidRPr="00F33022">
        <w:t>(Who):</w:t>
      </w:r>
      <w:bookmarkEnd w:id="36"/>
      <w:bookmarkEnd w:id="37"/>
      <w:bookmarkEnd w:id="38"/>
      <w:bookmarkEnd w:id="51"/>
      <w:r w:rsidR="007E37C0" w:rsidRPr="007E37C0">
        <w:rPr>
          <w:b w:val="0"/>
          <w:bCs w:val="0"/>
          <w:i/>
          <w:iCs/>
          <w:noProof/>
          <w:color w:val="548DD4"/>
          <w:szCs w:val="18"/>
          <w:u w:val="single"/>
        </w:rPr>
        <w:t xml:space="preserve"> </w:t>
      </w:r>
    </w:p>
    <w:p w:rsidR="00891E1A" w:rsidRPr="00F13FEA" w:rsidRDefault="00891E1A" w:rsidP="00F13FEA">
      <w:pPr>
        <w:spacing w:after="120"/>
        <w:ind w:left="576"/>
        <w:rPr>
          <w:rFonts w:ascii="Cambria" w:hAnsi="Cambria"/>
          <w:i/>
          <w:iCs/>
          <w:color w:val="FF0000"/>
          <w:sz w:val="18"/>
          <w:szCs w:val="18"/>
        </w:rPr>
      </w:pPr>
    </w:p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p w:rsidR="00891E1A" w:rsidRPr="002362ED" w:rsidRDefault="00891E1A" w:rsidP="002362ED">
      <w:pPr>
        <w:spacing w:before="120" w:after="0"/>
        <w:ind w:left="720"/>
        <w:rPr>
          <w:rStyle w:val="IntenseEmphasis"/>
          <w:rFonts w:ascii="Cambria" w:hAnsi="Cambria"/>
          <w:color w:val="548DD4"/>
          <w:szCs w:val="18"/>
          <w:u w:val="single"/>
        </w:rPr>
      </w:pPr>
      <w:r w:rsidRPr="002362ED">
        <w:rPr>
          <w:rStyle w:val="IntenseEmphasis"/>
          <w:rFonts w:ascii="Cambria" w:hAnsi="Cambria"/>
          <w:color w:val="548DD4"/>
          <w:szCs w:val="18"/>
          <w:u w:val="single"/>
        </w:rPr>
        <w:t>Subject Matter Experts (SMEs)</w:t>
      </w:r>
      <w:r>
        <w:rPr>
          <w:rStyle w:val="IntenseEmphasis"/>
          <w:rFonts w:ascii="Cambria" w:hAnsi="Cambria"/>
          <w:i w:val="0"/>
          <w:color w:val="548DD4"/>
          <w:szCs w:val="18"/>
          <w:u w:val="single"/>
        </w:rPr>
        <w:t>:</w:t>
      </w:r>
    </w:p>
    <w:p w:rsidR="00891E1A" w:rsidRPr="00F13FEA" w:rsidRDefault="00891E1A" w:rsidP="00F13FEA">
      <w:pPr>
        <w:spacing w:after="120"/>
        <w:ind w:left="720"/>
        <w:rPr>
          <w:rFonts w:ascii="Cambria" w:hAnsi="Cambria"/>
          <w:i/>
          <w:iCs/>
          <w:color w:val="FF0000"/>
          <w:sz w:val="18"/>
          <w:szCs w:val="18"/>
        </w:rPr>
      </w:pPr>
    </w:p>
    <w:tbl>
      <w:tblPr>
        <w:tblW w:w="892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7"/>
        <w:gridCol w:w="3151"/>
        <w:gridCol w:w="1800"/>
        <w:gridCol w:w="1980"/>
      </w:tblGrid>
      <w:tr w:rsidR="00891E1A" w:rsidRPr="005623C6" w:rsidTr="002362ED">
        <w:trPr>
          <w:trHeight w:val="215"/>
        </w:trPr>
        <w:tc>
          <w:tcPr>
            <w:tcW w:w="1997" w:type="dxa"/>
            <w:shd w:val="clear" w:color="auto" w:fill="A0A0A0"/>
          </w:tcPr>
          <w:p w:rsidR="00891E1A" w:rsidRPr="005623C6" w:rsidRDefault="00891E1A" w:rsidP="00F13FEA">
            <w:pPr>
              <w:pStyle w:val="BodyTex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</w:t>
            </w:r>
          </w:p>
        </w:tc>
        <w:tc>
          <w:tcPr>
            <w:tcW w:w="3151" w:type="dxa"/>
            <w:shd w:val="clear" w:color="auto" w:fill="A0A0A0"/>
          </w:tcPr>
          <w:p w:rsidR="00891E1A" w:rsidRPr="005623C6" w:rsidRDefault="00891E1A" w:rsidP="00F13FEA">
            <w:pPr>
              <w:pStyle w:val="BodyTex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A0A0A0"/>
          </w:tcPr>
          <w:p w:rsidR="00891E1A" w:rsidRPr="005623C6" w:rsidRDefault="00891E1A" w:rsidP="00EC70BC">
            <w:pPr>
              <w:pStyle w:val="BodyText"/>
              <w:spacing w:before="0" w:after="0"/>
              <w:rPr>
                <w:sz w:val="16"/>
                <w:szCs w:val="16"/>
              </w:rPr>
            </w:pPr>
            <w:r w:rsidRPr="005623C6">
              <w:rPr>
                <w:sz w:val="16"/>
                <w:szCs w:val="16"/>
              </w:rPr>
              <w:t>Contact Info</w:t>
            </w:r>
          </w:p>
        </w:tc>
        <w:tc>
          <w:tcPr>
            <w:tcW w:w="1980" w:type="dxa"/>
            <w:shd w:val="clear" w:color="auto" w:fill="A0A0A0"/>
          </w:tcPr>
          <w:p w:rsidR="00891E1A" w:rsidRPr="005623C6" w:rsidRDefault="00891E1A" w:rsidP="006E3E03">
            <w:pPr>
              <w:pStyle w:val="BodyTex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 of Expertise</w:t>
            </w:r>
          </w:p>
        </w:tc>
      </w:tr>
      <w:tr w:rsidR="00891E1A" w:rsidRPr="008D683E" w:rsidTr="00F56CA1">
        <w:trPr>
          <w:trHeight w:val="107"/>
        </w:trPr>
        <w:tc>
          <w:tcPr>
            <w:tcW w:w="1997" w:type="dxa"/>
          </w:tcPr>
          <w:p w:rsidR="00891E1A" w:rsidRPr="008D683E" w:rsidRDefault="00891E1A" w:rsidP="00F13FEA">
            <w:pPr>
              <w:pStyle w:val="BodyText"/>
              <w:spacing w:before="0" w:after="0"/>
              <w:rPr>
                <w:sz w:val="16"/>
                <w:szCs w:val="16"/>
              </w:rPr>
            </w:pPr>
            <w:r w:rsidRPr="008D683E">
              <w:rPr>
                <w:sz w:val="16"/>
                <w:szCs w:val="16"/>
              </w:rPr>
              <w:t>SME 1</w:t>
            </w:r>
          </w:p>
        </w:tc>
        <w:tc>
          <w:tcPr>
            <w:tcW w:w="3151" w:type="dxa"/>
          </w:tcPr>
          <w:p w:rsidR="00891E1A" w:rsidRPr="00972B2D" w:rsidRDefault="0065085D" w:rsidP="00972B2D">
            <w:pPr>
              <w:pStyle w:val="BodyTex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Vikas Basra</w:t>
            </w:r>
          </w:p>
        </w:tc>
        <w:tc>
          <w:tcPr>
            <w:tcW w:w="1800" w:type="dxa"/>
          </w:tcPr>
          <w:p w:rsidR="00891E1A" w:rsidRPr="008D683E" w:rsidRDefault="00A32160" w:rsidP="00EC70BC">
            <w:pPr>
              <w:spacing w:after="0"/>
            </w:pPr>
            <w:r w:rsidRPr="00A32160">
              <w:rPr>
                <w:rFonts w:ascii="Times New Roman" w:hAnsi="Times New Roman"/>
                <w:sz w:val="16"/>
                <w:szCs w:val="16"/>
              </w:rPr>
              <w:t>718-304-4988</w:t>
            </w:r>
          </w:p>
        </w:tc>
        <w:tc>
          <w:tcPr>
            <w:tcW w:w="1980" w:type="dxa"/>
          </w:tcPr>
          <w:p w:rsidR="00891E1A" w:rsidRPr="008D683E" w:rsidRDefault="00A32160" w:rsidP="006E3E03">
            <w:pPr>
              <w:pStyle w:val="BodyTex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Atlassian </w:t>
            </w:r>
          </w:p>
        </w:tc>
      </w:tr>
      <w:tr w:rsidR="00891E1A" w:rsidRPr="008D683E" w:rsidTr="00F56CA1">
        <w:trPr>
          <w:trHeight w:val="98"/>
        </w:trPr>
        <w:tc>
          <w:tcPr>
            <w:tcW w:w="1997" w:type="dxa"/>
          </w:tcPr>
          <w:p w:rsidR="00891E1A" w:rsidRPr="008D683E" w:rsidRDefault="00891E1A" w:rsidP="00F13FEA">
            <w:pPr>
              <w:pStyle w:val="BodyText"/>
              <w:spacing w:before="0" w:after="0"/>
              <w:rPr>
                <w:sz w:val="16"/>
                <w:szCs w:val="16"/>
              </w:rPr>
            </w:pPr>
            <w:r w:rsidRPr="008D683E">
              <w:rPr>
                <w:sz w:val="16"/>
                <w:szCs w:val="16"/>
              </w:rPr>
              <w:t>SME 2</w:t>
            </w:r>
          </w:p>
        </w:tc>
        <w:tc>
          <w:tcPr>
            <w:tcW w:w="3151" w:type="dxa"/>
          </w:tcPr>
          <w:p w:rsidR="00891E1A" w:rsidRPr="008D683E" w:rsidRDefault="008B2946" w:rsidP="008B2946">
            <w:pPr>
              <w:pStyle w:val="BodyTex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Blake Markham</w:t>
            </w:r>
          </w:p>
        </w:tc>
        <w:tc>
          <w:tcPr>
            <w:tcW w:w="1800" w:type="dxa"/>
          </w:tcPr>
          <w:p w:rsidR="00891E1A" w:rsidRPr="008D683E" w:rsidRDefault="00891E1A" w:rsidP="00EC70BC">
            <w:pPr>
              <w:pStyle w:val="BodyTex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:rsidR="00891E1A" w:rsidRPr="008D683E" w:rsidRDefault="00891E1A" w:rsidP="006E3E03">
            <w:pPr>
              <w:pStyle w:val="BodyText"/>
              <w:spacing w:before="0" w:after="0"/>
              <w:rPr>
                <w:sz w:val="16"/>
                <w:szCs w:val="16"/>
              </w:rPr>
            </w:pPr>
          </w:p>
        </w:tc>
      </w:tr>
      <w:tr w:rsidR="00E50545" w:rsidRPr="008D683E" w:rsidTr="00F56CA1">
        <w:trPr>
          <w:trHeight w:val="98"/>
        </w:trPr>
        <w:tc>
          <w:tcPr>
            <w:tcW w:w="1997" w:type="dxa"/>
          </w:tcPr>
          <w:p w:rsidR="00E50545" w:rsidRDefault="00E50545" w:rsidP="00F13FEA">
            <w:pPr>
              <w:pStyle w:val="BodyTex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SME 3</w:t>
            </w:r>
          </w:p>
        </w:tc>
        <w:tc>
          <w:tcPr>
            <w:tcW w:w="3151" w:type="dxa"/>
          </w:tcPr>
          <w:p w:rsidR="00E50545" w:rsidRDefault="00E50545" w:rsidP="00E50545">
            <w:pPr>
              <w:pStyle w:val="BodyText"/>
              <w:spacing w:before="0" w:after="0"/>
              <w:rPr>
                <w:sz w:val="16"/>
                <w:szCs w:val="16"/>
              </w:rPr>
            </w:pPr>
            <w:r w:rsidRPr="00E50545">
              <w:rPr>
                <w:sz w:val="16"/>
                <w:szCs w:val="16"/>
              </w:rPr>
              <w:t>Adeliya Geistrikh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</w:tcPr>
          <w:p w:rsidR="00E50545" w:rsidRPr="008D683E" w:rsidRDefault="00E50545" w:rsidP="00EC70BC">
            <w:pPr>
              <w:pStyle w:val="BodyTex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:rsidR="00E50545" w:rsidRPr="008D683E" w:rsidRDefault="00E50545" w:rsidP="006E3E03">
            <w:pPr>
              <w:pStyle w:val="BodyText"/>
              <w:spacing w:before="0" w:after="0"/>
              <w:rPr>
                <w:sz w:val="16"/>
                <w:szCs w:val="16"/>
              </w:rPr>
            </w:pPr>
          </w:p>
        </w:tc>
      </w:tr>
      <w:tr w:rsidR="00891E1A" w:rsidRPr="008D683E" w:rsidTr="00F56CA1">
        <w:trPr>
          <w:trHeight w:val="98"/>
        </w:trPr>
        <w:tc>
          <w:tcPr>
            <w:tcW w:w="1997" w:type="dxa"/>
          </w:tcPr>
          <w:p w:rsidR="00891E1A" w:rsidRPr="008D683E" w:rsidRDefault="00891E1A" w:rsidP="00E50545">
            <w:pPr>
              <w:pStyle w:val="BodyTex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SME </w:t>
            </w:r>
            <w:r w:rsidR="00E50545">
              <w:rPr>
                <w:sz w:val="16"/>
                <w:szCs w:val="16"/>
              </w:rPr>
              <w:t>4</w:t>
            </w:r>
          </w:p>
        </w:tc>
        <w:tc>
          <w:tcPr>
            <w:tcW w:w="3151" w:type="dxa"/>
          </w:tcPr>
          <w:p w:rsidR="00891E1A" w:rsidRPr="008D683E" w:rsidRDefault="0065085D" w:rsidP="00972B2D">
            <w:pPr>
              <w:pStyle w:val="BodyTex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Thomas Wirth</w:t>
            </w:r>
          </w:p>
        </w:tc>
        <w:tc>
          <w:tcPr>
            <w:tcW w:w="1800" w:type="dxa"/>
          </w:tcPr>
          <w:p w:rsidR="00891E1A" w:rsidRPr="008D683E" w:rsidRDefault="00891E1A" w:rsidP="00EC70BC">
            <w:pPr>
              <w:pStyle w:val="BodyTex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:rsidR="00891E1A" w:rsidRPr="008D683E" w:rsidRDefault="00891E1A" w:rsidP="006E3E03">
            <w:pPr>
              <w:pStyle w:val="BodyText"/>
              <w:spacing w:before="0" w:after="0"/>
              <w:rPr>
                <w:sz w:val="16"/>
                <w:szCs w:val="16"/>
              </w:rPr>
            </w:pPr>
          </w:p>
        </w:tc>
      </w:tr>
      <w:tr w:rsidR="00326B16" w:rsidRPr="008D683E" w:rsidTr="00F56CA1">
        <w:trPr>
          <w:trHeight w:val="98"/>
        </w:trPr>
        <w:tc>
          <w:tcPr>
            <w:tcW w:w="1997" w:type="dxa"/>
          </w:tcPr>
          <w:p w:rsidR="00326B16" w:rsidRDefault="00326B16" w:rsidP="00E50545">
            <w:pPr>
              <w:pStyle w:val="BodyTex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SME </w:t>
            </w:r>
            <w:r w:rsidR="00E50545">
              <w:rPr>
                <w:sz w:val="16"/>
                <w:szCs w:val="16"/>
              </w:rPr>
              <w:t>5</w:t>
            </w:r>
          </w:p>
        </w:tc>
        <w:tc>
          <w:tcPr>
            <w:tcW w:w="3151" w:type="dxa"/>
          </w:tcPr>
          <w:p w:rsidR="00326B16" w:rsidRDefault="0065085D" w:rsidP="0065085D">
            <w:pPr>
              <w:pStyle w:val="BodyTex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Keith Roller</w:t>
            </w:r>
          </w:p>
        </w:tc>
        <w:tc>
          <w:tcPr>
            <w:tcW w:w="1800" w:type="dxa"/>
          </w:tcPr>
          <w:p w:rsidR="00326B16" w:rsidRPr="008D683E" w:rsidRDefault="00326B16" w:rsidP="00EC70BC">
            <w:pPr>
              <w:pStyle w:val="BodyTex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:rsidR="00326B16" w:rsidRPr="008D683E" w:rsidRDefault="00326B16" w:rsidP="006E3E03">
            <w:pPr>
              <w:pStyle w:val="BodyText"/>
              <w:spacing w:before="0" w:after="0"/>
              <w:rPr>
                <w:sz w:val="16"/>
                <w:szCs w:val="16"/>
              </w:rPr>
            </w:pPr>
          </w:p>
        </w:tc>
      </w:tr>
      <w:tr w:rsidR="00E50545" w:rsidRPr="008D683E" w:rsidTr="00F56CA1">
        <w:trPr>
          <w:trHeight w:val="98"/>
        </w:trPr>
        <w:tc>
          <w:tcPr>
            <w:tcW w:w="1997" w:type="dxa"/>
          </w:tcPr>
          <w:p w:rsidR="00E50545" w:rsidRDefault="00E50545" w:rsidP="00E50545">
            <w:pPr>
              <w:pStyle w:val="BodyTex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SME 6</w:t>
            </w:r>
          </w:p>
        </w:tc>
        <w:tc>
          <w:tcPr>
            <w:tcW w:w="3151" w:type="dxa"/>
          </w:tcPr>
          <w:p w:rsidR="00E50545" w:rsidRDefault="00E50545" w:rsidP="0065085D">
            <w:pPr>
              <w:pStyle w:val="BodyTex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David Davoodi</w:t>
            </w:r>
          </w:p>
        </w:tc>
        <w:tc>
          <w:tcPr>
            <w:tcW w:w="1800" w:type="dxa"/>
          </w:tcPr>
          <w:p w:rsidR="00E50545" w:rsidRPr="008D683E" w:rsidRDefault="00E50545" w:rsidP="00EC70BC">
            <w:pPr>
              <w:pStyle w:val="BodyTex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:rsidR="00E50545" w:rsidRPr="008D683E" w:rsidRDefault="00E50545" w:rsidP="006E3E03">
            <w:pPr>
              <w:pStyle w:val="BodyText"/>
              <w:spacing w:before="0" w:after="0"/>
              <w:rPr>
                <w:sz w:val="16"/>
                <w:szCs w:val="16"/>
              </w:rPr>
            </w:pPr>
          </w:p>
        </w:tc>
      </w:tr>
    </w:tbl>
    <w:p w:rsidR="00891E1A" w:rsidRDefault="00891E1A" w:rsidP="00F13FEA">
      <w:pPr>
        <w:pStyle w:val="BodyText"/>
        <w:spacing w:before="0" w:after="0"/>
        <w:ind w:left="360"/>
      </w:pPr>
    </w:p>
    <w:p w:rsidR="00891E1A" w:rsidRPr="002362ED" w:rsidRDefault="00891E1A" w:rsidP="002362ED">
      <w:pPr>
        <w:spacing w:before="120" w:after="0"/>
        <w:ind w:left="720"/>
        <w:rPr>
          <w:rStyle w:val="IntenseEmphasis"/>
          <w:rFonts w:ascii="Cambria" w:hAnsi="Cambria"/>
          <w:color w:val="548DD4"/>
          <w:szCs w:val="18"/>
          <w:u w:val="single"/>
        </w:rPr>
      </w:pPr>
      <w:r w:rsidRPr="002362ED">
        <w:rPr>
          <w:rStyle w:val="IntenseEmphasis"/>
          <w:rFonts w:ascii="Cambria" w:hAnsi="Cambria"/>
          <w:color w:val="548DD4"/>
          <w:szCs w:val="18"/>
          <w:u w:val="single"/>
        </w:rPr>
        <w:t>Reviewers</w:t>
      </w:r>
      <w:r>
        <w:rPr>
          <w:rStyle w:val="IntenseEmphasis"/>
          <w:rFonts w:ascii="Cambria" w:hAnsi="Cambria"/>
          <w:i w:val="0"/>
          <w:color w:val="548DD4"/>
          <w:szCs w:val="18"/>
          <w:u w:val="single"/>
        </w:rPr>
        <w:t>:</w:t>
      </w:r>
    </w:p>
    <w:p w:rsidR="00891E1A" w:rsidRPr="000E080F" w:rsidRDefault="00891E1A" w:rsidP="000E080F">
      <w:pPr>
        <w:spacing w:after="120"/>
        <w:ind w:left="720"/>
        <w:rPr>
          <w:rFonts w:ascii="Arial" w:hAnsi="Arial" w:cs="Arial"/>
          <w:iCs/>
          <w:color w:val="FF0000"/>
          <w:sz w:val="20"/>
          <w:szCs w:val="20"/>
        </w:rPr>
      </w:pPr>
    </w:p>
    <w:tbl>
      <w:tblPr>
        <w:tblW w:w="7200" w:type="dxa"/>
        <w:jc w:val="center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1606"/>
        <w:gridCol w:w="2520"/>
        <w:gridCol w:w="1260"/>
      </w:tblGrid>
      <w:tr w:rsidR="00922B25" w:rsidTr="00922B25">
        <w:trPr>
          <w:trHeight w:val="360"/>
          <w:jc w:val="center"/>
        </w:trPr>
        <w:tc>
          <w:tcPr>
            <w:tcW w:w="1814" w:type="dxa"/>
            <w:shd w:val="clear" w:color="auto" w:fill="A0A0A0"/>
          </w:tcPr>
          <w:p w:rsidR="00922B25" w:rsidRPr="00594245" w:rsidRDefault="00922B25" w:rsidP="00F840D2">
            <w:pPr>
              <w:pStyle w:val="BodyText"/>
              <w:spacing w:before="0" w:after="0" w:line="240" w:lineRule="auto"/>
              <w:rPr>
                <w:rFonts w:ascii="Cambria" w:hAnsi="Cambria"/>
                <w:sz w:val="18"/>
                <w:szCs w:val="18"/>
              </w:rPr>
            </w:pPr>
            <w:r w:rsidRPr="00594245">
              <w:rPr>
                <w:rFonts w:ascii="Cambria" w:hAnsi="Cambria"/>
                <w:sz w:val="18"/>
                <w:szCs w:val="18"/>
              </w:rPr>
              <w:t>Name</w:t>
            </w:r>
          </w:p>
        </w:tc>
        <w:tc>
          <w:tcPr>
            <w:tcW w:w="1606" w:type="dxa"/>
            <w:shd w:val="clear" w:color="auto" w:fill="A0A0A0"/>
          </w:tcPr>
          <w:p w:rsidR="00922B25" w:rsidRPr="00594245" w:rsidRDefault="00922B25" w:rsidP="00F840D2">
            <w:pPr>
              <w:pStyle w:val="BodyText"/>
              <w:spacing w:before="0" w:after="0" w:line="240" w:lineRule="auto"/>
              <w:rPr>
                <w:rFonts w:ascii="Cambria" w:hAnsi="Cambria"/>
                <w:sz w:val="18"/>
                <w:szCs w:val="18"/>
              </w:rPr>
            </w:pPr>
            <w:r w:rsidRPr="00594245">
              <w:rPr>
                <w:rFonts w:ascii="Cambria" w:hAnsi="Cambria"/>
                <w:sz w:val="18"/>
                <w:szCs w:val="18"/>
              </w:rPr>
              <w:t>How Signature was provided</w:t>
            </w:r>
          </w:p>
        </w:tc>
        <w:tc>
          <w:tcPr>
            <w:tcW w:w="2520" w:type="dxa"/>
            <w:shd w:val="clear" w:color="auto" w:fill="A0A0A0"/>
          </w:tcPr>
          <w:p w:rsidR="00922B25" w:rsidRPr="00594245" w:rsidRDefault="00922B25" w:rsidP="00F840D2">
            <w:pPr>
              <w:pStyle w:val="BodyText"/>
              <w:spacing w:before="0" w:after="0" w:line="240" w:lineRule="auto"/>
              <w:rPr>
                <w:rFonts w:ascii="Cambria" w:hAnsi="Cambria"/>
                <w:sz w:val="18"/>
                <w:szCs w:val="18"/>
              </w:rPr>
            </w:pPr>
            <w:r w:rsidRPr="00594245">
              <w:rPr>
                <w:rFonts w:ascii="Cambria" w:hAnsi="Cambria"/>
                <w:sz w:val="18"/>
                <w:szCs w:val="18"/>
              </w:rPr>
              <w:t>Signature</w:t>
            </w:r>
          </w:p>
        </w:tc>
        <w:tc>
          <w:tcPr>
            <w:tcW w:w="1260" w:type="dxa"/>
            <w:shd w:val="clear" w:color="auto" w:fill="A0A0A0"/>
          </w:tcPr>
          <w:p w:rsidR="00922B25" w:rsidRPr="00594245" w:rsidRDefault="00922B25" w:rsidP="00F840D2">
            <w:pPr>
              <w:pStyle w:val="BodyText"/>
              <w:spacing w:before="0" w:after="0" w:line="240" w:lineRule="auto"/>
              <w:rPr>
                <w:rFonts w:ascii="Cambria" w:hAnsi="Cambria"/>
                <w:sz w:val="18"/>
                <w:szCs w:val="18"/>
              </w:rPr>
            </w:pPr>
            <w:r w:rsidRPr="00594245">
              <w:rPr>
                <w:rFonts w:ascii="Cambria" w:hAnsi="Cambria"/>
                <w:sz w:val="18"/>
                <w:szCs w:val="18"/>
              </w:rPr>
              <w:t>Date</w:t>
            </w:r>
          </w:p>
        </w:tc>
      </w:tr>
      <w:tr w:rsidR="00922B25" w:rsidTr="00922B25">
        <w:trPr>
          <w:trHeight w:val="70"/>
          <w:jc w:val="center"/>
        </w:trPr>
        <w:tc>
          <w:tcPr>
            <w:tcW w:w="1814" w:type="dxa"/>
          </w:tcPr>
          <w:p w:rsidR="00922B25" w:rsidRPr="00594245" w:rsidRDefault="00922B25" w:rsidP="00922B25">
            <w:pPr>
              <w:pStyle w:val="BodyText"/>
              <w:spacing w:before="0" w:after="0" w:line="36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Thomas Wirth</w:t>
            </w:r>
          </w:p>
        </w:tc>
        <w:tc>
          <w:tcPr>
            <w:tcW w:w="1606" w:type="dxa"/>
          </w:tcPr>
          <w:p w:rsidR="00922B25" w:rsidRPr="00594245" w:rsidRDefault="00922B25" w:rsidP="00F840D2">
            <w:pPr>
              <w:pStyle w:val="BodyText"/>
              <w:spacing w:before="0" w:after="0"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520" w:type="dxa"/>
            <w:vMerge w:val="restart"/>
          </w:tcPr>
          <w:p w:rsidR="00922B25" w:rsidRPr="00594245" w:rsidRDefault="00922B25" w:rsidP="00F840D2">
            <w:pPr>
              <w:pStyle w:val="BodyText"/>
              <w:spacing w:before="0" w:after="0"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</w:tcPr>
          <w:p w:rsidR="00922B25" w:rsidRPr="00594245" w:rsidRDefault="00922B25" w:rsidP="00F840D2">
            <w:pPr>
              <w:pStyle w:val="BodyText"/>
              <w:spacing w:before="0" w:after="0" w:line="360" w:lineRule="auto"/>
              <w:rPr>
                <w:rFonts w:ascii="Cambria" w:hAnsi="Cambria"/>
                <w:sz w:val="18"/>
                <w:szCs w:val="18"/>
              </w:rPr>
            </w:pPr>
          </w:p>
        </w:tc>
      </w:tr>
      <w:tr w:rsidR="00263D66" w:rsidTr="00922B25">
        <w:trPr>
          <w:trHeight w:val="188"/>
          <w:jc w:val="center"/>
        </w:trPr>
        <w:tc>
          <w:tcPr>
            <w:tcW w:w="1814" w:type="dxa"/>
          </w:tcPr>
          <w:p w:rsidR="00263D66" w:rsidRPr="00972B2D" w:rsidRDefault="00E50545" w:rsidP="00E50545">
            <w:pPr>
              <w:pStyle w:val="BodyText"/>
              <w:spacing w:before="0" w:after="0" w:line="36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Rick Griskie</w:t>
            </w:r>
          </w:p>
        </w:tc>
        <w:tc>
          <w:tcPr>
            <w:tcW w:w="1606" w:type="dxa"/>
          </w:tcPr>
          <w:p w:rsidR="00263D66" w:rsidRPr="00594245" w:rsidRDefault="00263D66" w:rsidP="00F840D2">
            <w:pPr>
              <w:spacing w:after="0"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520" w:type="dxa"/>
            <w:vMerge/>
          </w:tcPr>
          <w:p w:rsidR="00263D66" w:rsidRPr="00594245" w:rsidRDefault="00263D66" w:rsidP="00F840D2">
            <w:pPr>
              <w:pStyle w:val="BodyText"/>
              <w:spacing w:before="0" w:after="0"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</w:tcPr>
          <w:p w:rsidR="00263D66" w:rsidRPr="00594245" w:rsidRDefault="00263D66" w:rsidP="00F840D2">
            <w:pPr>
              <w:spacing w:after="0" w:line="360" w:lineRule="auto"/>
              <w:rPr>
                <w:rFonts w:ascii="Cambria" w:hAnsi="Cambria"/>
                <w:sz w:val="18"/>
                <w:szCs w:val="18"/>
              </w:rPr>
            </w:pPr>
          </w:p>
        </w:tc>
      </w:tr>
      <w:tr w:rsidR="00922B25" w:rsidTr="00922B25">
        <w:trPr>
          <w:trHeight w:val="188"/>
          <w:jc w:val="center"/>
        </w:trPr>
        <w:tc>
          <w:tcPr>
            <w:tcW w:w="1814" w:type="dxa"/>
          </w:tcPr>
          <w:p w:rsidR="00922B25" w:rsidRPr="00972B2D" w:rsidRDefault="0065085D" w:rsidP="0065085D">
            <w:pPr>
              <w:pStyle w:val="BodyText"/>
              <w:spacing w:before="0" w:after="0" w:line="36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Keith Roller</w:t>
            </w:r>
          </w:p>
        </w:tc>
        <w:tc>
          <w:tcPr>
            <w:tcW w:w="1606" w:type="dxa"/>
          </w:tcPr>
          <w:p w:rsidR="00922B25" w:rsidRPr="00594245" w:rsidRDefault="00922B25" w:rsidP="00F840D2">
            <w:pPr>
              <w:spacing w:after="0"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520" w:type="dxa"/>
            <w:vMerge/>
          </w:tcPr>
          <w:p w:rsidR="00922B25" w:rsidRPr="00594245" w:rsidRDefault="00922B25" w:rsidP="00F840D2">
            <w:pPr>
              <w:pStyle w:val="BodyText"/>
              <w:spacing w:before="0" w:after="0"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</w:tcPr>
          <w:p w:rsidR="00922B25" w:rsidRPr="00594245" w:rsidRDefault="00922B25" w:rsidP="00F840D2">
            <w:pPr>
              <w:spacing w:after="0" w:line="360" w:lineRule="auto"/>
              <w:rPr>
                <w:rFonts w:ascii="Cambria" w:hAnsi="Cambria"/>
                <w:sz w:val="18"/>
                <w:szCs w:val="18"/>
              </w:rPr>
            </w:pPr>
          </w:p>
        </w:tc>
      </w:tr>
      <w:tr w:rsidR="00922B25" w:rsidTr="00922B25">
        <w:trPr>
          <w:trHeight w:val="107"/>
          <w:jc w:val="center"/>
        </w:trPr>
        <w:tc>
          <w:tcPr>
            <w:tcW w:w="1814" w:type="dxa"/>
          </w:tcPr>
          <w:p w:rsidR="00922B25" w:rsidRPr="00594245" w:rsidRDefault="0095705E" w:rsidP="0095705E">
            <w:pPr>
              <w:pStyle w:val="BodyText"/>
              <w:spacing w:before="0" w:after="0" w:line="36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Ellen Witrick</w:t>
            </w:r>
          </w:p>
        </w:tc>
        <w:tc>
          <w:tcPr>
            <w:tcW w:w="1606" w:type="dxa"/>
          </w:tcPr>
          <w:p w:rsidR="00922B25" w:rsidRPr="00594245" w:rsidRDefault="00922B25" w:rsidP="00F840D2">
            <w:pPr>
              <w:spacing w:after="0"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520" w:type="dxa"/>
            <w:vMerge/>
          </w:tcPr>
          <w:p w:rsidR="00922B25" w:rsidRPr="00594245" w:rsidRDefault="00922B25" w:rsidP="00F840D2">
            <w:pPr>
              <w:pStyle w:val="BodyText"/>
              <w:spacing w:before="0" w:after="0"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</w:tcPr>
          <w:p w:rsidR="00922B25" w:rsidRPr="00594245" w:rsidRDefault="00922B25" w:rsidP="00F840D2">
            <w:pPr>
              <w:spacing w:after="0" w:line="360" w:lineRule="auto"/>
              <w:rPr>
                <w:rFonts w:ascii="Cambria" w:hAnsi="Cambria"/>
                <w:sz w:val="18"/>
                <w:szCs w:val="18"/>
              </w:rPr>
            </w:pPr>
          </w:p>
        </w:tc>
      </w:tr>
      <w:tr w:rsidR="00922B25" w:rsidTr="00922B25">
        <w:trPr>
          <w:trHeight w:val="233"/>
          <w:jc w:val="center"/>
        </w:trPr>
        <w:tc>
          <w:tcPr>
            <w:tcW w:w="1814" w:type="dxa"/>
          </w:tcPr>
          <w:p w:rsidR="00922B25" w:rsidRPr="00594245" w:rsidRDefault="0065085D" w:rsidP="00432AF5">
            <w:pPr>
              <w:pStyle w:val="BodyText"/>
              <w:spacing w:before="0" w:after="0" w:line="36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Mohamed Al-Daqa</w:t>
            </w:r>
          </w:p>
        </w:tc>
        <w:tc>
          <w:tcPr>
            <w:tcW w:w="1606" w:type="dxa"/>
          </w:tcPr>
          <w:p w:rsidR="00922B25" w:rsidRPr="00594245" w:rsidRDefault="00922B25" w:rsidP="00F840D2">
            <w:pPr>
              <w:spacing w:after="0"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520" w:type="dxa"/>
            <w:vMerge/>
          </w:tcPr>
          <w:p w:rsidR="00922B25" w:rsidRPr="00594245" w:rsidRDefault="00922B25" w:rsidP="00F840D2">
            <w:pPr>
              <w:pStyle w:val="BodyText"/>
              <w:spacing w:before="0" w:after="0"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</w:tcPr>
          <w:p w:rsidR="00922B25" w:rsidRPr="00594245" w:rsidRDefault="00922B25" w:rsidP="00F840D2">
            <w:pPr>
              <w:spacing w:after="0" w:line="360" w:lineRule="auto"/>
              <w:rPr>
                <w:rFonts w:ascii="Cambria" w:hAnsi="Cambria"/>
                <w:sz w:val="18"/>
                <w:szCs w:val="18"/>
              </w:rPr>
            </w:pPr>
          </w:p>
        </w:tc>
      </w:tr>
      <w:tr w:rsidR="00922B25" w:rsidTr="00922B25">
        <w:trPr>
          <w:trHeight w:val="152"/>
          <w:jc w:val="center"/>
        </w:trPr>
        <w:tc>
          <w:tcPr>
            <w:tcW w:w="1814" w:type="dxa"/>
          </w:tcPr>
          <w:p w:rsidR="00922B25" w:rsidRPr="00594245" w:rsidRDefault="00922B25" w:rsidP="00922B25">
            <w:pPr>
              <w:pStyle w:val="BodyText"/>
              <w:spacing w:before="0" w:after="0" w:line="36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Nancy Johnson</w:t>
            </w:r>
          </w:p>
        </w:tc>
        <w:tc>
          <w:tcPr>
            <w:tcW w:w="1606" w:type="dxa"/>
          </w:tcPr>
          <w:p w:rsidR="00922B25" w:rsidRPr="00594245" w:rsidRDefault="00922B25" w:rsidP="00F840D2">
            <w:pPr>
              <w:spacing w:after="0"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520" w:type="dxa"/>
            <w:vMerge/>
          </w:tcPr>
          <w:p w:rsidR="00922B25" w:rsidRPr="00594245" w:rsidRDefault="00922B25" w:rsidP="00F840D2">
            <w:pPr>
              <w:pStyle w:val="BodyText"/>
              <w:spacing w:before="0" w:after="0"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</w:tcPr>
          <w:p w:rsidR="00922B25" w:rsidRPr="00594245" w:rsidRDefault="00922B25" w:rsidP="00F840D2">
            <w:pPr>
              <w:spacing w:after="0" w:line="360" w:lineRule="auto"/>
              <w:rPr>
                <w:rFonts w:ascii="Cambria" w:hAnsi="Cambria"/>
                <w:sz w:val="18"/>
                <w:szCs w:val="18"/>
              </w:rPr>
            </w:pPr>
          </w:p>
        </w:tc>
      </w:tr>
    </w:tbl>
    <w:p w:rsidR="00891E1A" w:rsidRPr="00F13FEA" w:rsidRDefault="00891E1A" w:rsidP="002362ED">
      <w:pPr>
        <w:pStyle w:val="Heading1"/>
        <w:spacing w:before="240"/>
        <w:rPr>
          <w:u w:val="single"/>
        </w:rPr>
      </w:pPr>
      <w:bookmarkStart w:id="52" w:name="_Toc385947144"/>
      <w:r w:rsidRPr="00F13FEA">
        <w:rPr>
          <w:u w:val="single"/>
        </w:rPr>
        <w:t>Project Details</w:t>
      </w:r>
      <w:bookmarkEnd w:id="52"/>
    </w:p>
    <w:p w:rsidR="00891E1A" w:rsidRPr="009914D2" w:rsidRDefault="00891E1A" w:rsidP="00F13FEA">
      <w:pPr>
        <w:pStyle w:val="Heading2"/>
      </w:pPr>
      <w:bookmarkStart w:id="53" w:name="_Toc385947145"/>
      <w:r w:rsidRPr="009914D2">
        <w:t>Assumpt</w:t>
      </w:r>
      <w:r>
        <w:t>ions/Constraints (What’s Taken for Granted</w:t>
      </w:r>
      <w:r w:rsidRPr="009914D2">
        <w:t>):</w:t>
      </w:r>
      <w:bookmarkEnd w:id="53"/>
    </w:p>
    <w:p w:rsidR="00891E1A" w:rsidRPr="00CA7422" w:rsidRDefault="00891E1A" w:rsidP="00534B19">
      <w:pPr>
        <w:pStyle w:val="ListParagraph"/>
        <w:spacing w:after="0"/>
        <w:rPr>
          <w:rFonts w:ascii="Cambria" w:hAnsi="Cambria"/>
        </w:rPr>
      </w:pPr>
      <w:r w:rsidRPr="00CA7422">
        <w:rPr>
          <w:rFonts w:ascii="Cambria" w:hAnsi="Cambria"/>
          <w:u w:val="single"/>
        </w:rPr>
        <w:t>Assumptions</w:t>
      </w:r>
      <w:r w:rsidRPr="00CA7422">
        <w:rPr>
          <w:rFonts w:ascii="Cambria" w:hAnsi="Cambria"/>
        </w:rPr>
        <w:t xml:space="preserve"> -</w:t>
      </w:r>
    </w:p>
    <w:p w:rsidR="00922B25" w:rsidRDefault="00922B25" w:rsidP="00534B19">
      <w:pPr>
        <w:pStyle w:val="ListParagraph"/>
        <w:numPr>
          <w:ilvl w:val="0"/>
          <w:numId w:val="9"/>
        </w:numPr>
        <w:spacing w:after="0"/>
        <w:rPr>
          <w:rFonts w:ascii="Cambria" w:hAnsi="Cambria"/>
        </w:rPr>
      </w:pPr>
      <w:r w:rsidRPr="00922B25">
        <w:rPr>
          <w:rFonts w:ascii="Cambria" w:hAnsi="Cambria"/>
        </w:rPr>
        <w:t xml:space="preserve">The interface between </w:t>
      </w:r>
      <w:r w:rsidR="007E0400">
        <w:rPr>
          <w:rFonts w:ascii="Cambria" w:hAnsi="Cambria"/>
        </w:rPr>
        <w:t>JIRA</w:t>
      </w:r>
      <w:r w:rsidR="00972B2D">
        <w:rPr>
          <w:rFonts w:ascii="Cambria" w:hAnsi="Cambria"/>
        </w:rPr>
        <w:t xml:space="preserve"> </w:t>
      </w:r>
      <w:r w:rsidRPr="00922B25">
        <w:rPr>
          <w:rFonts w:ascii="Cambria" w:hAnsi="Cambria"/>
        </w:rPr>
        <w:t>and S</w:t>
      </w:r>
      <w:r w:rsidR="00263D66">
        <w:rPr>
          <w:rFonts w:ascii="Cambria" w:hAnsi="Cambria"/>
        </w:rPr>
        <w:t>alesforce</w:t>
      </w:r>
      <w:r w:rsidRPr="00922B25">
        <w:rPr>
          <w:rFonts w:ascii="Cambria" w:hAnsi="Cambria"/>
        </w:rPr>
        <w:t xml:space="preserve"> will be two-way integration.</w:t>
      </w:r>
    </w:p>
    <w:p w:rsidR="00E50545" w:rsidRDefault="00922B25" w:rsidP="00534B19">
      <w:pPr>
        <w:pStyle w:val="ListParagraph"/>
        <w:numPr>
          <w:ilvl w:val="0"/>
          <w:numId w:val="9"/>
        </w:numPr>
        <w:spacing w:after="0"/>
        <w:rPr>
          <w:rFonts w:ascii="Cambria" w:hAnsi="Cambria"/>
        </w:rPr>
      </w:pPr>
      <w:r w:rsidRPr="00922B25">
        <w:rPr>
          <w:rFonts w:ascii="Cambria" w:hAnsi="Cambria"/>
        </w:rPr>
        <w:t xml:space="preserve"> </w:t>
      </w:r>
      <w:r>
        <w:rPr>
          <w:rFonts w:ascii="Cambria" w:hAnsi="Cambria"/>
        </w:rPr>
        <w:t>This interface will support all</w:t>
      </w:r>
      <w:r w:rsidR="00153554">
        <w:rPr>
          <w:rFonts w:ascii="Cambria" w:hAnsi="Cambria"/>
        </w:rPr>
        <w:t xml:space="preserve"> WorkItem</w:t>
      </w:r>
      <w:r>
        <w:rPr>
          <w:rFonts w:ascii="Cambria" w:hAnsi="Cambria"/>
        </w:rPr>
        <w:t xml:space="preserve"> cases </w:t>
      </w:r>
      <w:r w:rsidR="00153554">
        <w:rPr>
          <w:rFonts w:ascii="Cambria" w:hAnsi="Cambria"/>
        </w:rPr>
        <w:t>initiated from</w:t>
      </w:r>
      <w:r>
        <w:rPr>
          <w:rFonts w:ascii="Cambria" w:hAnsi="Cambria"/>
        </w:rPr>
        <w:t xml:space="preserve"> the </w:t>
      </w:r>
      <w:r w:rsidR="007E0400">
        <w:rPr>
          <w:rFonts w:ascii="Cambria" w:hAnsi="Cambria"/>
        </w:rPr>
        <w:t>Level 3 TPO’s</w:t>
      </w:r>
      <w:r>
        <w:rPr>
          <w:rFonts w:ascii="Cambria" w:hAnsi="Cambria"/>
        </w:rPr>
        <w:t xml:space="preserve"> only</w:t>
      </w:r>
      <w:r w:rsidR="00E50545">
        <w:rPr>
          <w:rFonts w:ascii="Cambria" w:hAnsi="Cambria"/>
        </w:rPr>
        <w:t>.</w:t>
      </w:r>
    </w:p>
    <w:p w:rsidR="00E50545" w:rsidRDefault="00E50545" w:rsidP="00534B19">
      <w:pPr>
        <w:pStyle w:val="ListParagraph"/>
        <w:numPr>
          <w:ilvl w:val="0"/>
          <w:numId w:val="9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A Triage meeting will be held by Level </w:t>
      </w:r>
      <w:r w:rsidR="00153554">
        <w:rPr>
          <w:rFonts w:ascii="Cambria" w:hAnsi="Cambria"/>
        </w:rPr>
        <w:t>3</w:t>
      </w:r>
      <w:r>
        <w:rPr>
          <w:rFonts w:ascii="Cambria" w:hAnsi="Cambria"/>
        </w:rPr>
        <w:t xml:space="preserve"> (including Product and Tech team members) to discuss all items prior to escalating items to JIRA.</w:t>
      </w:r>
    </w:p>
    <w:p w:rsidR="00891E1A" w:rsidRPr="00CA7422" w:rsidRDefault="00E50545" w:rsidP="00534B19">
      <w:pPr>
        <w:pStyle w:val="ListParagraph"/>
        <w:numPr>
          <w:ilvl w:val="0"/>
          <w:numId w:val="9"/>
        </w:numPr>
        <w:spacing w:after="0"/>
        <w:rPr>
          <w:rFonts w:ascii="Cambria" w:hAnsi="Cambria"/>
        </w:rPr>
      </w:pPr>
      <w:r>
        <w:rPr>
          <w:rFonts w:ascii="Cambria" w:hAnsi="Cambria"/>
        </w:rPr>
        <w:t>There is no SAP Tech involvement required for this project as a JIRA connector will be purchased to interface between JIRA and Salesforce.</w:t>
      </w:r>
      <w:r w:rsidR="00891E1A" w:rsidRPr="00922B25">
        <w:rPr>
          <w:rFonts w:ascii="Cambria" w:hAnsi="Cambria"/>
        </w:rPr>
        <w:t xml:space="preserve"> </w:t>
      </w:r>
    </w:p>
    <w:p w:rsidR="00891E1A" w:rsidRPr="00CA7422" w:rsidRDefault="00891E1A" w:rsidP="00534B19">
      <w:pPr>
        <w:pStyle w:val="ListParagraph"/>
        <w:spacing w:after="0"/>
        <w:rPr>
          <w:rFonts w:ascii="Cambria" w:hAnsi="Cambria"/>
        </w:rPr>
      </w:pPr>
    </w:p>
    <w:p w:rsidR="00891E1A" w:rsidRDefault="00891E1A" w:rsidP="00534B19">
      <w:pPr>
        <w:pStyle w:val="ListParagraph"/>
        <w:spacing w:after="0"/>
        <w:rPr>
          <w:rFonts w:ascii="Cambria" w:hAnsi="Cambria"/>
        </w:rPr>
      </w:pPr>
      <w:r w:rsidRPr="00CA7422">
        <w:rPr>
          <w:rFonts w:ascii="Cambria" w:hAnsi="Cambria"/>
          <w:u w:val="single"/>
        </w:rPr>
        <w:t>Constraints</w:t>
      </w:r>
      <w:r w:rsidRPr="00CA7422">
        <w:rPr>
          <w:rFonts w:ascii="Cambria" w:hAnsi="Cambria"/>
        </w:rPr>
        <w:t xml:space="preserve"> </w:t>
      </w:r>
      <w:r w:rsidR="00237ECA">
        <w:rPr>
          <w:rFonts w:ascii="Cambria" w:hAnsi="Cambria"/>
        </w:rPr>
        <w:t>–</w:t>
      </w:r>
    </w:p>
    <w:p w:rsidR="00922B25" w:rsidRDefault="00922B25" w:rsidP="00922B25">
      <w:pPr>
        <w:pStyle w:val="ListParagraph"/>
        <w:numPr>
          <w:ilvl w:val="0"/>
          <w:numId w:val="22"/>
        </w:numPr>
        <w:spacing w:after="0"/>
        <w:rPr>
          <w:rFonts w:ascii="Cambria" w:hAnsi="Cambria"/>
        </w:rPr>
      </w:pPr>
    </w:p>
    <w:p w:rsidR="00891E1A" w:rsidRDefault="00891E1A" w:rsidP="001A0472">
      <w:pPr>
        <w:pStyle w:val="Heading2"/>
      </w:pPr>
      <w:bookmarkStart w:id="54" w:name="_Toc251762951"/>
      <w:bookmarkStart w:id="55" w:name="_Toc244335838"/>
      <w:bookmarkStart w:id="56" w:name="_Toc244335834"/>
      <w:bookmarkStart w:id="57" w:name="_Toc385947146"/>
      <w:r>
        <w:lastRenderedPageBreak/>
        <w:t>Risks (What to Watch):</w:t>
      </w:r>
      <w:bookmarkEnd w:id="54"/>
      <w:bookmarkEnd w:id="57"/>
    </w:p>
    <w:p w:rsidR="00891E1A" w:rsidRPr="00827B8B" w:rsidRDefault="00891E1A" w:rsidP="00827B8B">
      <w:pPr>
        <w:pStyle w:val="DefaultText"/>
        <w:spacing w:after="240" w:line="360" w:lineRule="auto"/>
        <w:ind w:left="576"/>
        <w:rPr>
          <w:rFonts w:ascii="Cambria" w:hAnsi="Cambria"/>
          <w:i/>
          <w:iCs/>
          <w:color w:val="FF0000"/>
          <w:sz w:val="18"/>
          <w:szCs w:val="18"/>
        </w:rPr>
      </w:pPr>
    </w:p>
    <w:tbl>
      <w:tblPr>
        <w:tblW w:w="93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1080"/>
        <w:gridCol w:w="1260"/>
        <w:gridCol w:w="1620"/>
        <w:gridCol w:w="720"/>
        <w:gridCol w:w="540"/>
        <w:gridCol w:w="1620"/>
        <w:gridCol w:w="720"/>
        <w:gridCol w:w="1440"/>
      </w:tblGrid>
      <w:tr w:rsidR="00891E1A" w:rsidRPr="005E6CEC" w:rsidTr="00281A57">
        <w:trPr>
          <w:trHeight w:val="638"/>
        </w:trPr>
        <w:tc>
          <w:tcPr>
            <w:tcW w:w="360" w:type="dxa"/>
            <w:shd w:val="clear" w:color="auto" w:fill="003366"/>
          </w:tcPr>
          <w:p w:rsidR="00891E1A" w:rsidRPr="00F530B3" w:rsidRDefault="00891E1A" w:rsidP="00281A57">
            <w:pPr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1080" w:type="dxa"/>
            <w:shd w:val="clear" w:color="auto" w:fill="003366"/>
          </w:tcPr>
          <w:p w:rsidR="00891E1A" w:rsidRPr="00F530B3" w:rsidRDefault="00891E1A" w:rsidP="00281A57">
            <w:pPr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Date Opened </w:t>
            </w:r>
            <w:r w:rsidRPr="00F530B3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 By </w:t>
            </w:r>
            <w:r w:rsidRPr="00F530B3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Who</w:t>
            </w: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m</w:t>
            </w:r>
          </w:p>
        </w:tc>
        <w:tc>
          <w:tcPr>
            <w:tcW w:w="1260" w:type="dxa"/>
            <w:shd w:val="clear" w:color="auto" w:fill="003366"/>
          </w:tcPr>
          <w:p w:rsidR="00891E1A" w:rsidRPr="00F530B3" w:rsidRDefault="00891E1A" w:rsidP="00281A57">
            <w:pPr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F530B3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Title</w:t>
            </w:r>
          </w:p>
        </w:tc>
        <w:tc>
          <w:tcPr>
            <w:tcW w:w="1620" w:type="dxa"/>
            <w:shd w:val="clear" w:color="auto" w:fill="003366"/>
          </w:tcPr>
          <w:p w:rsidR="00891E1A" w:rsidRPr="00F530B3" w:rsidRDefault="00891E1A" w:rsidP="00281A57">
            <w:pPr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F530B3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720" w:type="dxa"/>
            <w:shd w:val="clear" w:color="auto" w:fill="003366"/>
          </w:tcPr>
          <w:p w:rsidR="00891E1A" w:rsidRPr="00F530B3" w:rsidRDefault="00891E1A" w:rsidP="00281A5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F530B3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Probability</w:t>
            </w:r>
          </w:p>
        </w:tc>
        <w:tc>
          <w:tcPr>
            <w:tcW w:w="540" w:type="dxa"/>
            <w:shd w:val="clear" w:color="auto" w:fill="003366"/>
          </w:tcPr>
          <w:p w:rsidR="00891E1A" w:rsidRPr="00F530B3" w:rsidRDefault="00891E1A" w:rsidP="00281A5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F530B3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Priority</w:t>
            </w:r>
          </w:p>
        </w:tc>
        <w:tc>
          <w:tcPr>
            <w:tcW w:w="1620" w:type="dxa"/>
            <w:shd w:val="clear" w:color="auto" w:fill="003366"/>
          </w:tcPr>
          <w:p w:rsidR="00891E1A" w:rsidRPr="00F530B3" w:rsidRDefault="00891E1A" w:rsidP="00281A57">
            <w:pPr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F530B3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Treatment</w:t>
            </w: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 / Action</w:t>
            </w:r>
          </w:p>
        </w:tc>
        <w:tc>
          <w:tcPr>
            <w:tcW w:w="720" w:type="dxa"/>
            <w:shd w:val="clear" w:color="auto" w:fill="003366"/>
          </w:tcPr>
          <w:p w:rsidR="00891E1A" w:rsidRPr="00F530B3" w:rsidRDefault="00891E1A" w:rsidP="00281A57">
            <w:pPr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Owner</w:t>
            </w:r>
          </w:p>
        </w:tc>
        <w:tc>
          <w:tcPr>
            <w:tcW w:w="1440" w:type="dxa"/>
            <w:shd w:val="clear" w:color="auto" w:fill="003366"/>
          </w:tcPr>
          <w:p w:rsidR="00891E1A" w:rsidRPr="00F530B3" w:rsidRDefault="00891E1A" w:rsidP="00281A57">
            <w:pPr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F530B3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Contingency Plan</w:t>
            </w:r>
          </w:p>
        </w:tc>
      </w:tr>
      <w:tr w:rsidR="00891E1A" w:rsidRPr="00747599" w:rsidTr="00281A57">
        <w:trPr>
          <w:trHeight w:val="368"/>
        </w:trPr>
        <w:tc>
          <w:tcPr>
            <w:tcW w:w="360" w:type="dxa"/>
          </w:tcPr>
          <w:p w:rsidR="00891E1A" w:rsidRPr="00C92911" w:rsidRDefault="00891E1A" w:rsidP="00281A5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</w:tcPr>
          <w:p w:rsidR="00891E1A" w:rsidRPr="00C92911" w:rsidRDefault="00891E1A" w:rsidP="00281A5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891E1A" w:rsidRPr="00C92911" w:rsidRDefault="00891E1A" w:rsidP="00281A5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</w:tcPr>
          <w:p w:rsidR="00891E1A" w:rsidRPr="00C92911" w:rsidRDefault="00891E1A" w:rsidP="00281A5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891E1A" w:rsidRPr="00C92911" w:rsidRDefault="00891E1A" w:rsidP="00281A5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</w:tcPr>
          <w:p w:rsidR="00891E1A" w:rsidRPr="00C92911" w:rsidRDefault="00891E1A" w:rsidP="00281A5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</w:tcPr>
          <w:p w:rsidR="00891E1A" w:rsidRPr="00C92911" w:rsidRDefault="00891E1A" w:rsidP="00281A5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891E1A" w:rsidRPr="00C92911" w:rsidRDefault="00891E1A" w:rsidP="00281A5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:rsidR="00891E1A" w:rsidRPr="00C92911" w:rsidRDefault="00891E1A" w:rsidP="00281A5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1E1A" w:rsidRPr="00747599" w:rsidTr="00281A57">
        <w:trPr>
          <w:trHeight w:val="368"/>
        </w:trPr>
        <w:tc>
          <w:tcPr>
            <w:tcW w:w="360" w:type="dxa"/>
          </w:tcPr>
          <w:p w:rsidR="00891E1A" w:rsidRPr="00C92911" w:rsidRDefault="00891E1A" w:rsidP="00281A5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0" w:type="dxa"/>
          </w:tcPr>
          <w:p w:rsidR="00891E1A" w:rsidRPr="00C92911" w:rsidRDefault="00891E1A" w:rsidP="00281A5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891E1A" w:rsidRPr="00C92911" w:rsidRDefault="00891E1A" w:rsidP="00281A5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</w:tcPr>
          <w:p w:rsidR="00891E1A" w:rsidRPr="00C92911" w:rsidRDefault="00891E1A" w:rsidP="00281A5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891E1A" w:rsidRPr="00C92911" w:rsidRDefault="00891E1A" w:rsidP="00281A5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</w:tcPr>
          <w:p w:rsidR="00891E1A" w:rsidRPr="00C92911" w:rsidRDefault="00891E1A" w:rsidP="00281A5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</w:tcPr>
          <w:p w:rsidR="00891E1A" w:rsidRPr="00C92911" w:rsidRDefault="00891E1A" w:rsidP="00281A5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891E1A" w:rsidRPr="00C92911" w:rsidRDefault="00891E1A" w:rsidP="00281A5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:rsidR="00891E1A" w:rsidRPr="00C92911" w:rsidRDefault="00891E1A" w:rsidP="00281A5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1E1A" w:rsidRPr="00747599" w:rsidTr="00281A57">
        <w:trPr>
          <w:trHeight w:val="368"/>
        </w:trPr>
        <w:tc>
          <w:tcPr>
            <w:tcW w:w="360" w:type="dxa"/>
          </w:tcPr>
          <w:p w:rsidR="00891E1A" w:rsidRPr="00C92911" w:rsidRDefault="00891E1A" w:rsidP="00281A5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80" w:type="dxa"/>
          </w:tcPr>
          <w:p w:rsidR="00891E1A" w:rsidRPr="00C92911" w:rsidRDefault="00891E1A" w:rsidP="00281A5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891E1A" w:rsidRPr="00C92911" w:rsidRDefault="00891E1A" w:rsidP="00281A5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</w:tcPr>
          <w:p w:rsidR="00891E1A" w:rsidRPr="00C92911" w:rsidRDefault="00891E1A" w:rsidP="00281A5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891E1A" w:rsidRPr="00C92911" w:rsidRDefault="00891E1A" w:rsidP="00281A5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</w:tcPr>
          <w:p w:rsidR="00891E1A" w:rsidRPr="00C92911" w:rsidRDefault="00891E1A" w:rsidP="00281A5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</w:tcPr>
          <w:p w:rsidR="00891E1A" w:rsidRPr="00C92911" w:rsidRDefault="00891E1A" w:rsidP="00281A5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891E1A" w:rsidRPr="00C92911" w:rsidRDefault="00891E1A" w:rsidP="00281A5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:rsidR="00891E1A" w:rsidRPr="00C92911" w:rsidRDefault="00891E1A" w:rsidP="00281A5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1E1A" w:rsidRPr="00747599" w:rsidTr="00281A57">
        <w:trPr>
          <w:trHeight w:val="368"/>
        </w:trPr>
        <w:tc>
          <w:tcPr>
            <w:tcW w:w="360" w:type="dxa"/>
          </w:tcPr>
          <w:p w:rsidR="00891E1A" w:rsidRPr="00C92911" w:rsidRDefault="00891E1A" w:rsidP="00281A5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080" w:type="dxa"/>
          </w:tcPr>
          <w:p w:rsidR="00891E1A" w:rsidRPr="00C92911" w:rsidRDefault="00891E1A" w:rsidP="00281A5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891E1A" w:rsidRPr="00C92911" w:rsidRDefault="00891E1A" w:rsidP="00281A5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</w:tcPr>
          <w:p w:rsidR="00891E1A" w:rsidRPr="00C92911" w:rsidRDefault="00891E1A" w:rsidP="006103A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891E1A" w:rsidRPr="00C92911" w:rsidRDefault="00891E1A" w:rsidP="00281A5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</w:tcPr>
          <w:p w:rsidR="00891E1A" w:rsidRPr="00C92911" w:rsidRDefault="00891E1A" w:rsidP="00281A5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</w:tcPr>
          <w:p w:rsidR="00891E1A" w:rsidRPr="00C92911" w:rsidRDefault="00891E1A" w:rsidP="00281A5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891E1A" w:rsidRPr="00F530B3" w:rsidRDefault="00891E1A" w:rsidP="00281A57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440" w:type="dxa"/>
          </w:tcPr>
          <w:p w:rsidR="00891E1A" w:rsidRPr="00F530B3" w:rsidRDefault="00891E1A" w:rsidP="00281A57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91E1A" w:rsidRPr="00747599" w:rsidTr="00281A57">
        <w:trPr>
          <w:trHeight w:val="368"/>
        </w:trPr>
        <w:tc>
          <w:tcPr>
            <w:tcW w:w="360" w:type="dxa"/>
          </w:tcPr>
          <w:p w:rsidR="00891E1A" w:rsidRPr="00C92911" w:rsidRDefault="00891E1A" w:rsidP="00281A5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80" w:type="dxa"/>
          </w:tcPr>
          <w:p w:rsidR="00891E1A" w:rsidRPr="00C92911" w:rsidRDefault="00891E1A" w:rsidP="00281A5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891E1A" w:rsidRPr="00C92911" w:rsidRDefault="00891E1A" w:rsidP="00281A5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</w:tcPr>
          <w:p w:rsidR="00891E1A" w:rsidRPr="00C92911" w:rsidRDefault="00891E1A" w:rsidP="006103A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891E1A" w:rsidRPr="00C92911" w:rsidRDefault="00891E1A" w:rsidP="00281A5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</w:tcPr>
          <w:p w:rsidR="00891E1A" w:rsidRPr="00C92911" w:rsidRDefault="00891E1A" w:rsidP="00281A5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</w:tcPr>
          <w:p w:rsidR="00891E1A" w:rsidRPr="00C92911" w:rsidRDefault="00891E1A" w:rsidP="00281A5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891E1A" w:rsidRPr="00F530B3" w:rsidRDefault="00891E1A" w:rsidP="00281A57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440" w:type="dxa"/>
          </w:tcPr>
          <w:p w:rsidR="00891E1A" w:rsidRPr="00F530B3" w:rsidRDefault="00891E1A" w:rsidP="00281A57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</w:tbl>
    <w:p w:rsidR="00891E1A" w:rsidRDefault="00891E1A" w:rsidP="00827B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1E1A" w:rsidRDefault="00891E1A" w:rsidP="00F13FEA">
      <w:pPr>
        <w:pStyle w:val="Heading2"/>
      </w:pPr>
      <w:bookmarkStart w:id="58" w:name="_Toc385947147"/>
      <w:r>
        <w:t>F</w:t>
      </w:r>
      <w:r w:rsidRPr="00E5631F">
        <w:t>uture enhancements</w:t>
      </w:r>
      <w:bookmarkEnd w:id="55"/>
      <w:r>
        <w:t xml:space="preserve"> / Exclusions / Out of Scope (What Not):</w:t>
      </w:r>
      <w:bookmarkEnd w:id="58"/>
    </w:p>
    <w:tbl>
      <w:tblPr>
        <w:tblpPr w:leftFromText="180" w:rightFromText="180" w:vertAnchor="text" w:horzAnchor="margin" w:tblpXSpec="center" w:tblpY="256"/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"/>
        <w:gridCol w:w="468"/>
        <w:gridCol w:w="1079"/>
        <w:gridCol w:w="1079"/>
        <w:gridCol w:w="3236"/>
        <w:gridCol w:w="2340"/>
      </w:tblGrid>
      <w:tr w:rsidR="00891E1A" w:rsidRPr="00747599" w:rsidTr="00534B19">
        <w:trPr>
          <w:trHeight w:val="170"/>
        </w:trPr>
        <w:tc>
          <w:tcPr>
            <w:tcW w:w="474" w:type="dxa"/>
            <w:gridSpan w:val="2"/>
            <w:tcBorders>
              <w:top w:val="single" w:sz="4" w:space="0" w:color="auto"/>
            </w:tcBorders>
            <w:shd w:val="clear" w:color="auto" w:fill="FF9933"/>
          </w:tcPr>
          <w:p w:rsidR="00891E1A" w:rsidRPr="00B6219D" w:rsidRDefault="00891E1A" w:rsidP="00280628">
            <w:pPr>
              <w:spacing w:after="0" w:line="240" w:lineRule="auto"/>
              <w:ind w:left="720"/>
              <w:rPr>
                <w:rFonts w:ascii="Times New Roman" w:hAnsi="Times New Roman"/>
                <w:b/>
                <w:bCs/>
              </w:rPr>
            </w:pPr>
            <w:r w:rsidRPr="00B6219D">
              <w:rPr>
                <w:rFonts w:ascii="Times New Roman" w:hAnsi="Times New Roman"/>
                <w:b/>
                <w:bCs/>
              </w:rPr>
              <w:t>e</w:t>
            </w:r>
          </w:p>
        </w:tc>
        <w:tc>
          <w:tcPr>
            <w:tcW w:w="1079" w:type="dxa"/>
            <w:tcBorders>
              <w:top w:val="single" w:sz="4" w:space="0" w:color="auto"/>
            </w:tcBorders>
            <w:shd w:val="clear" w:color="auto" w:fill="FF9933"/>
          </w:tcPr>
          <w:p w:rsidR="00891E1A" w:rsidRPr="00B6219D" w:rsidRDefault="00891E1A" w:rsidP="002806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B6219D">
              <w:rPr>
                <w:rFonts w:ascii="Times New Roman" w:hAnsi="Times New Roman"/>
                <w:b/>
                <w:bCs/>
              </w:rPr>
              <w:t>Date</w:t>
            </w:r>
          </w:p>
        </w:tc>
        <w:tc>
          <w:tcPr>
            <w:tcW w:w="1079" w:type="dxa"/>
            <w:tcBorders>
              <w:top w:val="single" w:sz="4" w:space="0" w:color="auto"/>
            </w:tcBorders>
            <w:shd w:val="clear" w:color="auto" w:fill="FF9933"/>
          </w:tcPr>
          <w:p w:rsidR="00891E1A" w:rsidRPr="00B6219D" w:rsidRDefault="00891E1A" w:rsidP="002806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B6219D">
              <w:rPr>
                <w:rFonts w:ascii="Times New Roman" w:hAnsi="Times New Roman"/>
                <w:b/>
                <w:bCs/>
              </w:rPr>
              <w:t>Author</w:t>
            </w:r>
          </w:p>
        </w:tc>
        <w:tc>
          <w:tcPr>
            <w:tcW w:w="3236" w:type="dxa"/>
            <w:tcBorders>
              <w:top w:val="single" w:sz="4" w:space="0" w:color="auto"/>
            </w:tcBorders>
            <w:shd w:val="clear" w:color="auto" w:fill="FF9933"/>
          </w:tcPr>
          <w:p w:rsidR="00891E1A" w:rsidRPr="00B6219D" w:rsidRDefault="00891E1A" w:rsidP="0028062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B6219D">
              <w:rPr>
                <w:rFonts w:ascii="Times New Roman" w:hAnsi="Times New Roman"/>
                <w:b/>
                <w:bCs/>
              </w:rPr>
              <w:t>Excluded Idea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FF9933"/>
          </w:tcPr>
          <w:p w:rsidR="00891E1A" w:rsidRPr="00B6219D" w:rsidRDefault="00891E1A" w:rsidP="00534B1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6219D">
              <w:rPr>
                <w:rFonts w:ascii="Times New Roman" w:hAnsi="Times New Roman"/>
                <w:b/>
                <w:bCs/>
              </w:rPr>
              <w:t>Out of Scope Reason</w:t>
            </w:r>
          </w:p>
        </w:tc>
      </w:tr>
      <w:tr w:rsidR="00891E1A" w:rsidRPr="00747599" w:rsidTr="00534B19">
        <w:trPr>
          <w:trHeight w:val="138"/>
        </w:trPr>
        <w:tc>
          <w:tcPr>
            <w:tcW w:w="474" w:type="dxa"/>
            <w:gridSpan w:val="2"/>
          </w:tcPr>
          <w:p w:rsidR="00891E1A" w:rsidRPr="00B6219D" w:rsidRDefault="00891E1A" w:rsidP="00280628">
            <w:pPr>
              <w:spacing w:after="0" w:line="240" w:lineRule="auto"/>
              <w:rPr>
                <w:rFonts w:ascii="Times New Roman" w:hAnsi="Times New Roman"/>
              </w:rPr>
            </w:pPr>
            <w:r w:rsidRPr="00B6219D">
              <w:rPr>
                <w:rFonts w:ascii="Times New Roman" w:hAnsi="Times New Roman"/>
              </w:rPr>
              <w:t>1</w:t>
            </w:r>
          </w:p>
        </w:tc>
        <w:tc>
          <w:tcPr>
            <w:tcW w:w="1079" w:type="dxa"/>
          </w:tcPr>
          <w:p w:rsidR="00891E1A" w:rsidRPr="00B6219D" w:rsidRDefault="00891E1A" w:rsidP="00280628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:rsidR="00891E1A" w:rsidRPr="00B6219D" w:rsidRDefault="00891E1A" w:rsidP="0028062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236" w:type="dxa"/>
          </w:tcPr>
          <w:p w:rsidR="00891E1A" w:rsidRPr="00B6219D" w:rsidRDefault="00891E1A" w:rsidP="0028062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340" w:type="dxa"/>
          </w:tcPr>
          <w:p w:rsidR="00891E1A" w:rsidRPr="00B6219D" w:rsidRDefault="00891E1A" w:rsidP="00280628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891E1A" w:rsidRPr="00747599" w:rsidTr="00534B19">
        <w:trPr>
          <w:gridBefore w:val="1"/>
          <w:wBefore w:w="6" w:type="dxa"/>
          <w:trHeight w:val="102"/>
        </w:trPr>
        <w:tc>
          <w:tcPr>
            <w:tcW w:w="468" w:type="dxa"/>
            <w:tcBorders>
              <w:bottom w:val="single" w:sz="4" w:space="0" w:color="auto"/>
            </w:tcBorders>
          </w:tcPr>
          <w:p w:rsidR="00891E1A" w:rsidRPr="00B6219D" w:rsidRDefault="00891E1A" w:rsidP="00280628">
            <w:pPr>
              <w:spacing w:after="0" w:line="240" w:lineRule="auto"/>
              <w:rPr>
                <w:rFonts w:ascii="Times New Roman" w:hAnsi="Times New Roman"/>
              </w:rPr>
            </w:pPr>
            <w:r w:rsidRPr="00B6219D">
              <w:rPr>
                <w:rFonts w:ascii="Times New Roman" w:hAnsi="Times New Roman"/>
              </w:rPr>
              <w:t>2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:rsidR="00891E1A" w:rsidRPr="00B6219D" w:rsidRDefault="00891E1A" w:rsidP="00280628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:rsidR="00891E1A" w:rsidRPr="00B6219D" w:rsidRDefault="00891E1A" w:rsidP="0028062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236" w:type="dxa"/>
            <w:tcBorders>
              <w:bottom w:val="single" w:sz="4" w:space="0" w:color="auto"/>
            </w:tcBorders>
          </w:tcPr>
          <w:p w:rsidR="00891E1A" w:rsidRPr="00B6219D" w:rsidRDefault="00891E1A" w:rsidP="0028062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891E1A" w:rsidRPr="00B6219D" w:rsidRDefault="00891E1A" w:rsidP="00280628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891E1A" w:rsidRDefault="00891E1A" w:rsidP="00B5500A"/>
    <w:p w:rsidR="00891E1A" w:rsidRDefault="00891E1A" w:rsidP="00B5500A"/>
    <w:p w:rsidR="00891E1A" w:rsidRDefault="00891E1A" w:rsidP="00B5500A"/>
    <w:p w:rsidR="00891E1A" w:rsidRDefault="00891E1A" w:rsidP="00F13FEA">
      <w:pPr>
        <w:pStyle w:val="Heading2"/>
      </w:pPr>
      <w:r>
        <w:br w:type="page"/>
      </w:r>
      <w:bookmarkStart w:id="59" w:name="_Toc385947148"/>
      <w:r>
        <w:lastRenderedPageBreak/>
        <w:t>Primary Use C</w:t>
      </w:r>
      <w:r w:rsidRPr="00E5631F">
        <w:t>ase</w:t>
      </w:r>
      <w:r>
        <w:t xml:space="preserve"> Diagram /Functional Areas (Who Does What)</w:t>
      </w:r>
      <w:r w:rsidRPr="00E5631F">
        <w:t>:</w:t>
      </w:r>
      <w:bookmarkEnd w:id="59"/>
      <w:r w:rsidRPr="00E5631F">
        <w:t xml:space="preserve"> </w:t>
      </w:r>
    </w:p>
    <w:p w:rsidR="00E259B4" w:rsidRPr="00E259B4" w:rsidRDefault="00E259B4" w:rsidP="00E259B4"/>
    <w:p w:rsidR="00891E1A" w:rsidRPr="00E5631F" w:rsidRDefault="00153554" w:rsidP="00506844">
      <w:pPr>
        <w:keepNext/>
        <w:ind w:left="576"/>
        <w:rPr>
          <w:rFonts w:ascii="Cambria" w:hAnsi="Cambria"/>
        </w:rPr>
      </w:pPr>
      <w:r>
        <w:object w:dxaOrig="9814" w:dyaOrig="19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5pt;height:94.45pt" o:ole="">
            <v:imagedata r:id="rId14" o:title=""/>
          </v:shape>
          <o:OLEObject Type="Embed" ProgID="Visio.Drawing.11" ShapeID="_x0000_i1025" DrawAspect="Content" ObjectID="_1459688977" r:id="rId15"/>
        </w:object>
      </w:r>
    </w:p>
    <w:p w:rsidR="00891E1A" w:rsidRDefault="00891E1A" w:rsidP="00506844">
      <w:pPr>
        <w:pStyle w:val="Heading2"/>
        <w:spacing w:before="0"/>
      </w:pPr>
      <w:bookmarkStart w:id="60" w:name="_Toc385947149"/>
      <w:bookmarkEnd w:id="56"/>
      <w:r w:rsidRPr="00E5631F">
        <w:t>Pro</w:t>
      </w:r>
      <w:r w:rsidR="00C163DA">
        <w:t xml:space="preserve">cess Business </w:t>
      </w:r>
      <w:r w:rsidRPr="00E5631F">
        <w:t>Diagram</w:t>
      </w:r>
      <w:r>
        <w:t>s (How Does It Work):</w:t>
      </w:r>
      <w:bookmarkEnd w:id="60"/>
    </w:p>
    <w:p w:rsidR="00891E1A" w:rsidRPr="001333CF" w:rsidRDefault="00891E1A" w:rsidP="00C163DA">
      <w:pPr>
        <w:spacing w:after="0" w:line="360" w:lineRule="auto"/>
        <w:ind w:left="576"/>
        <w:rPr>
          <w:rStyle w:val="IntenseEmphasis"/>
          <w:rFonts w:ascii="Cambria" w:hAnsi="Cambria"/>
          <w:color w:val="548DD4"/>
          <w:szCs w:val="18"/>
          <w:u w:val="single"/>
        </w:rPr>
      </w:pPr>
      <w:r w:rsidRPr="001333CF">
        <w:rPr>
          <w:rStyle w:val="IntenseEmphasis"/>
          <w:rFonts w:ascii="Cambria" w:hAnsi="Cambria"/>
          <w:color w:val="548DD4"/>
          <w:szCs w:val="18"/>
          <w:u w:val="single"/>
        </w:rPr>
        <w:t xml:space="preserve">Business Diagram </w:t>
      </w:r>
    </w:p>
    <w:p w:rsidR="00891E1A" w:rsidRDefault="00153554" w:rsidP="00E3710D">
      <w:pPr>
        <w:spacing w:line="360" w:lineRule="auto"/>
        <w:ind w:left="576"/>
        <w:rPr>
          <w:rFonts w:ascii="Cambria" w:hAnsi="Cambria"/>
          <w:i/>
          <w:iCs/>
          <w:color w:val="FF0000"/>
          <w:sz w:val="18"/>
          <w:szCs w:val="18"/>
        </w:rPr>
      </w:pPr>
      <w:ins w:id="61" w:author="Irene Starygina" w:date="2013-05-29T16:45:00Z">
        <w:r w:rsidRPr="00153554">
          <w:rPr>
            <w:noProof/>
          </w:rPr>
          <w:drawing>
            <wp:inline distT="0" distB="0" distL="0" distR="0">
              <wp:extent cx="5943600" cy="4592955"/>
              <wp:effectExtent l="19050" t="0" r="0" b="0"/>
              <wp:docPr id="54" name="Picture 5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lake escalation.jpg"/>
                      <pic:cNvPicPr/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5929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891E1A" w:rsidRPr="00CA7422" w:rsidRDefault="00E157EB" w:rsidP="002362ED">
      <w:pPr>
        <w:pStyle w:val="Heading2"/>
      </w:pPr>
      <w:bookmarkStart w:id="62" w:name="_Toc385947150"/>
      <w:r>
        <w:t>Salesforce</w:t>
      </w:r>
      <w:r w:rsidR="00891E1A" w:rsidRPr="00CA7422">
        <w:t xml:space="preserve"> Inventory (What </w:t>
      </w:r>
      <w:r w:rsidR="0087171A">
        <w:t>S</w:t>
      </w:r>
      <w:r>
        <w:t>alesforce Objects</w:t>
      </w:r>
      <w:r w:rsidR="00891E1A" w:rsidRPr="00CA7422">
        <w:t xml:space="preserve"> </w:t>
      </w:r>
      <w:r w:rsidR="0087171A">
        <w:t xml:space="preserve">are </w:t>
      </w:r>
      <w:r w:rsidR="00314CD5">
        <w:t>i</w:t>
      </w:r>
      <w:r w:rsidR="0087171A">
        <w:t>mpacted</w:t>
      </w:r>
      <w:r w:rsidR="00314CD5">
        <w:t>?</w:t>
      </w:r>
      <w:r w:rsidR="00891E1A" w:rsidRPr="00CA7422">
        <w:t>):</w:t>
      </w:r>
      <w:bookmarkEnd w:id="62"/>
    </w:p>
    <w:p w:rsidR="00891E1A" w:rsidRDefault="00E157EB" w:rsidP="001333CF">
      <w:pPr>
        <w:numPr>
          <w:ilvl w:val="0"/>
          <w:numId w:val="5"/>
        </w:numPr>
        <w:spacing w:after="0"/>
      </w:pPr>
      <w:r>
        <w:t>Case</w:t>
      </w:r>
    </w:p>
    <w:p w:rsidR="00891E1A" w:rsidRPr="0020508B" w:rsidRDefault="00891E1A" w:rsidP="001333CF">
      <w:pPr>
        <w:pStyle w:val="Heading1"/>
        <w:spacing w:before="360"/>
        <w:rPr>
          <w:u w:val="single"/>
        </w:rPr>
      </w:pPr>
      <w:bookmarkStart w:id="63" w:name="_Toc385947151"/>
      <w:proofErr w:type="spellStart"/>
      <w:r w:rsidRPr="0020508B">
        <w:rPr>
          <w:u w:val="single"/>
        </w:rPr>
        <w:lastRenderedPageBreak/>
        <w:t>WorkFlows</w:t>
      </w:r>
      <w:bookmarkEnd w:id="63"/>
      <w:proofErr w:type="spellEnd"/>
    </w:p>
    <w:p w:rsidR="00891E1A" w:rsidRDefault="00891E1A" w:rsidP="00322C39">
      <w:pPr>
        <w:pStyle w:val="Heading2"/>
      </w:pPr>
      <w:bookmarkStart w:id="64" w:name="_Toc385947152"/>
      <w:r>
        <w:t>MAIN WORKFLOW SUMMARY:</w:t>
      </w:r>
      <w:bookmarkEnd w:id="64"/>
    </w:p>
    <w:p w:rsidR="00891E1A" w:rsidRDefault="00891E1A" w:rsidP="00AB35F2">
      <w:pPr>
        <w:spacing w:line="240" w:lineRule="auto"/>
        <w:ind w:left="576"/>
        <w:rPr>
          <w:rFonts w:ascii="Cambria" w:hAnsi="Cambria"/>
        </w:rPr>
      </w:pPr>
      <w:r>
        <w:rPr>
          <w:rFonts w:ascii="Cambria" w:hAnsi="Cambria"/>
        </w:rPr>
        <w:t xml:space="preserve">Casual Summary: </w:t>
      </w:r>
      <w:r w:rsidR="008D7C3C">
        <w:rPr>
          <w:rFonts w:ascii="Cambria" w:hAnsi="Cambria"/>
        </w:rPr>
        <w:t xml:space="preserve">The Agent escalates the case to Level 3/TPO. </w:t>
      </w:r>
      <w:r w:rsidR="006B6E0C">
        <w:rPr>
          <w:rFonts w:ascii="Cambria" w:hAnsi="Cambria"/>
        </w:rPr>
        <w:t xml:space="preserve">  The Level 3/TPO team will review the escalated cases from within Salesforce and determine whether they need more information, it’s a feature request/enhancement or it’s a defect. </w:t>
      </w:r>
      <w:r w:rsidR="008D7C3C">
        <w:rPr>
          <w:rFonts w:ascii="Cambria" w:hAnsi="Cambria"/>
        </w:rPr>
        <w:t xml:space="preserve"> </w:t>
      </w:r>
      <w:r w:rsidR="00153554">
        <w:rPr>
          <w:rFonts w:ascii="Cambria" w:hAnsi="Cambria"/>
        </w:rPr>
        <w:t xml:space="preserve">If it is determined by Level 3 that it is a Feature Request/Enhancement or Defect, a WorkItem case will be created for the applicable Solution team.   The system will transfer the WorkItem case information to JIRA to create a ticket.  JIRA will send the applicable information back to Salesforce to update the WorkItem Case and associate the original case with the WorkItem Case.   </w:t>
      </w:r>
      <w:r w:rsidR="009006A5">
        <w:rPr>
          <w:rFonts w:ascii="Cambria" w:hAnsi="Cambria"/>
        </w:rPr>
        <w:t>The Level 3/TPO te</w:t>
      </w:r>
      <w:r w:rsidR="00FB6CFA">
        <w:rPr>
          <w:rFonts w:ascii="Cambria" w:hAnsi="Cambria"/>
        </w:rPr>
        <w:t>am</w:t>
      </w:r>
      <w:r w:rsidR="000C099A">
        <w:rPr>
          <w:rFonts w:ascii="Cambria" w:hAnsi="Cambria"/>
        </w:rPr>
        <w:t xml:space="preserve"> </w:t>
      </w:r>
      <w:r w:rsidR="00FB6CFA">
        <w:rPr>
          <w:rFonts w:ascii="Cambria" w:hAnsi="Cambria"/>
        </w:rPr>
        <w:t>will link the defect</w:t>
      </w:r>
      <w:r w:rsidR="009006A5">
        <w:rPr>
          <w:rFonts w:ascii="Cambria" w:hAnsi="Cambria"/>
        </w:rPr>
        <w:t xml:space="preserve">/enhancement to a </w:t>
      </w:r>
      <w:r w:rsidR="00BC79DB">
        <w:rPr>
          <w:rFonts w:ascii="Cambria" w:hAnsi="Cambria"/>
        </w:rPr>
        <w:t>Project/Release</w:t>
      </w:r>
      <w:r w:rsidR="00FB6CFA">
        <w:rPr>
          <w:rFonts w:ascii="Cambria" w:hAnsi="Cambria"/>
        </w:rPr>
        <w:t xml:space="preserve"> and implement the </w:t>
      </w:r>
      <w:r w:rsidR="00BC79DB">
        <w:rPr>
          <w:rFonts w:ascii="Cambria" w:hAnsi="Cambria"/>
        </w:rPr>
        <w:t>enhancement</w:t>
      </w:r>
      <w:r w:rsidR="00FB6CFA">
        <w:rPr>
          <w:rFonts w:ascii="Cambria" w:hAnsi="Cambria"/>
        </w:rPr>
        <w:t>/defect.</w:t>
      </w:r>
      <w:r w:rsidR="000C099A">
        <w:rPr>
          <w:rFonts w:ascii="Cambria" w:hAnsi="Cambria"/>
        </w:rPr>
        <w:t xml:space="preserve">  The system will transfer the </w:t>
      </w:r>
      <w:r w:rsidR="00BC79DB">
        <w:rPr>
          <w:rFonts w:ascii="Cambria" w:hAnsi="Cambria"/>
        </w:rPr>
        <w:t xml:space="preserve">any information updated in JIRA </w:t>
      </w:r>
      <w:r w:rsidR="00A91A53">
        <w:rPr>
          <w:rFonts w:ascii="Cambria" w:hAnsi="Cambria"/>
        </w:rPr>
        <w:t>to</w:t>
      </w:r>
      <w:r w:rsidR="00E157EB">
        <w:rPr>
          <w:rFonts w:ascii="Cambria" w:hAnsi="Cambria"/>
        </w:rPr>
        <w:t xml:space="preserve"> Salesforce </w:t>
      </w:r>
      <w:r w:rsidR="000C099A">
        <w:rPr>
          <w:rFonts w:ascii="Cambria" w:hAnsi="Cambria"/>
        </w:rPr>
        <w:t xml:space="preserve">to update the </w:t>
      </w:r>
      <w:r w:rsidR="008D7C3C">
        <w:rPr>
          <w:rFonts w:ascii="Cambria" w:hAnsi="Cambria"/>
        </w:rPr>
        <w:t>WorkItem</w:t>
      </w:r>
      <w:r w:rsidR="00E157EB">
        <w:rPr>
          <w:rFonts w:ascii="Cambria" w:hAnsi="Cambria"/>
        </w:rPr>
        <w:t xml:space="preserve"> Case</w:t>
      </w:r>
      <w:r w:rsidR="000C099A">
        <w:rPr>
          <w:rFonts w:ascii="Cambria" w:hAnsi="Cambria"/>
        </w:rPr>
        <w:t>.</w:t>
      </w:r>
      <w:r w:rsidR="00BC79DB">
        <w:rPr>
          <w:rFonts w:ascii="Cambria" w:hAnsi="Cambria"/>
        </w:rPr>
        <w:t xml:space="preserve">  Once the Project/Release is completed, the system will trigger an updated back to Salesforce to update the </w:t>
      </w:r>
      <w:r w:rsidR="008D7C3C">
        <w:rPr>
          <w:rFonts w:ascii="Cambria" w:hAnsi="Cambria"/>
        </w:rPr>
        <w:t>WorkItem</w:t>
      </w:r>
      <w:r w:rsidR="00BC79DB">
        <w:rPr>
          <w:rFonts w:ascii="Cambria" w:hAnsi="Cambria"/>
        </w:rPr>
        <w:t xml:space="preserve"> Case and all of the associated cases wi</w:t>
      </w:r>
      <w:r w:rsidR="00B03991">
        <w:rPr>
          <w:rFonts w:ascii="Cambria" w:hAnsi="Cambria"/>
        </w:rPr>
        <w:t xml:space="preserve">th </w:t>
      </w:r>
      <w:r w:rsidR="00BC79DB">
        <w:rPr>
          <w:rFonts w:ascii="Cambria" w:hAnsi="Cambria"/>
        </w:rPr>
        <w:t>the appropriate “Resolved” status.</w:t>
      </w:r>
    </w:p>
    <w:p w:rsidR="00891E1A" w:rsidRDefault="00025323" w:rsidP="00220AF3">
      <w:pPr>
        <w:pStyle w:val="Heading2"/>
      </w:pPr>
      <w:bookmarkStart w:id="65" w:name="_Toc385947153"/>
      <w:r>
        <w:t>Process</w:t>
      </w:r>
      <w:r w:rsidR="00891E1A">
        <w:t xml:space="preserve"> Requirements Table:</w:t>
      </w:r>
      <w:bookmarkEnd w:id="65"/>
    </w:p>
    <w:p w:rsidR="00891E1A" w:rsidRPr="00816437" w:rsidRDefault="00891E1A" w:rsidP="00CC16D8">
      <w:pPr>
        <w:spacing w:after="0"/>
        <w:ind w:left="504"/>
        <w:rPr>
          <w:rFonts w:ascii="Times New Roman" w:hAnsi="Times New Roman"/>
          <w:b/>
          <w:sz w:val="16"/>
          <w:szCs w:val="16"/>
        </w:rPr>
      </w:pPr>
    </w:p>
    <w:tbl>
      <w:tblPr>
        <w:tblpPr w:leftFromText="180" w:rightFromText="180" w:vertAnchor="text" w:horzAnchor="margin" w:tblpXSpec="center" w:tblpY="192"/>
        <w:tblW w:w="9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94"/>
        <w:gridCol w:w="1044"/>
        <w:gridCol w:w="90"/>
        <w:gridCol w:w="1332"/>
        <w:gridCol w:w="5526"/>
        <w:gridCol w:w="1350"/>
      </w:tblGrid>
      <w:tr w:rsidR="00FA52CE" w:rsidRPr="00181379" w:rsidTr="00FA52CE">
        <w:trPr>
          <w:tblHeader/>
        </w:trPr>
        <w:tc>
          <w:tcPr>
            <w:tcW w:w="594" w:type="dxa"/>
            <w:shd w:val="clear" w:color="auto" w:fill="17365D"/>
          </w:tcPr>
          <w:p w:rsidR="00FA52CE" w:rsidRPr="00CA7422" w:rsidRDefault="00FA52CE" w:rsidP="004E5F85">
            <w:pPr>
              <w:spacing w:after="0" w:line="240" w:lineRule="auto"/>
              <w:rPr>
                <w:rFonts w:ascii="Cambria" w:hAnsi="Cambria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bCs/>
                <w:sz w:val="18"/>
                <w:szCs w:val="18"/>
              </w:rPr>
              <w:t>Req</w:t>
            </w:r>
            <w:proofErr w:type="spellEnd"/>
            <w:r>
              <w:rPr>
                <w:rFonts w:ascii="Cambria" w:hAnsi="Cambria"/>
                <w:b/>
                <w:bCs/>
                <w:sz w:val="18"/>
                <w:szCs w:val="18"/>
              </w:rPr>
              <w:t xml:space="preserve"> ID</w:t>
            </w:r>
          </w:p>
        </w:tc>
        <w:tc>
          <w:tcPr>
            <w:tcW w:w="1134" w:type="dxa"/>
            <w:gridSpan w:val="2"/>
            <w:shd w:val="clear" w:color="auto" w:fill="17365D"/>
          </w:tcPr>
          <w:p w:rsidR="00FA52CE" w:rsidRPr="00CA7422" w:rsidRDefault="00FA52CE" w:rsidP="004E5F85">
            <w:pPr>
              <w:spacing w:after="0" w:line="240" w:lineRule="auto"/>
              <w:rPr>
                <w:rFonts w:ascii="Cambria" w:hAnsi="Cambria"/>
                <w:b/>
                <w:bCs/>
                <w:sz w:val="18"/>
                <w:szCs w:val="18"/>
              </w:rPr>
            </w:pPr>
            <w:r>
              <w:rPr>
                <w:rFonts w:ascii="Cambria" w:hAnsi="Cambria"/>
                <w:b/>
                <w:bCs/>
                <w:sz w:val="18"/>
                <w:szCs w:val="18"/>
              </w:rPr>
              <w:t>Requestor</w:t>
            </w:r>
          </w:p>
        </w:tc>
        <w:tc>
          <w:tcPr>
            <w:tcW w:w="1332" w:type="dxa"/>
            <w:shd w:val="clear" w:color="auto" w:fill="17365D"/>
          </w:tcPr>
          <w:p w:rsidR="00FA52CE" w:rsidRPr="00CA7422" w:rsidRDefault="00FA52CE" w:rsidP="004E5F85">
            <w:pPr>
              <w:spacing w:after="0" w:line="240" w:lineRule="auto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A7422">
              <w:rPr>
                <w:rFonts w:ascii="Cambria" w:hAnsi="Cambria"/>
                <w:b/>
                <w:bCs/>
                <w:sz w:val="18"/>
                <w:szCs w:val="18"/>
              </w:rPr>
              <w:t>Requirement  Name</w:t>
            </w:r>
          </w:p>
        </w:tc>
        <w:tc>
          <w:tcPr>
            <w:tcW w:w="5526" w:type="dxa"/>
            <w:shd w:val="clear" w:color="auto" w:fill="17365D"/>
          </w:tcPr>
          <w:p w:rsidR="00FA52CE" w:rsidRPr="00CA7422" w:rsidRDefault="00FA52CE" w:rsidP="004E5F85">
            <w:pPr>
              <w:spacing w:after="0" w:line="240" w:lineRule="auto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A7422">
              <w:rPr>
                <w:rFonts w:ascii="Cambria" w:hAnsi="Cambria"/>
                <w:b/>
                <w:bCs/>
                <w:sz w:val="18"/>
                <w:szCs w:val="18"/>
              </w:rPr>
              <w:t>The Requirement (Description)</w:t>
            </w:r>
          </w:p>
        </w:tc>
        <w:tc>
          <w:tcPr>
            <w:tcW w:w="1350" w:type="dxa"/>
            <w:shd w:val="clear" w:color="auto" w:fill="17365D"/>
          </w:tcPr>
          <w:p w:rsidR="00FA52CE" w:rsidRPr="00181379" w:rsidRDefault="00FA52CE" w:rsidP="004E5F8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181379">
              <w:rPr>
                <w:rFonts w:ascii="Cambria" w:hAnsi="Cambria"/>
                <w:b/>
                <w:bCs/>
                <w:sz w:val="18"/>
                <w:szCs w:val="18"/>
              </w:rPr>
              <w:t>Priority</w:t>
            </w:r>
          </w:p>
          <w:p w:rsidR="00FA52CE" w:rsidRPr="00181379" w:rsidRDefault="00FA52CE" w:rsidP="004E5F8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181379">
              <w:rPr>
                <w:rFonts w:ascii="Cambria" w:hAnsi="Cambria"/>
                <w:b/>
                <w:bCs/>
                <w:sz w:val="18"/>
                <w:szCs w:val="18"/>
              </w:rPr>
              <w:t>- LMH</w:t>
            </w:r>
          </w:p>
        </w:tc>
      </w:tr>
      <w:tr w:rsidR="00FA52CE" w:rsidRPr="00181379" w:rsidTr="00FA52CE">
        <w:trPr>
          <w:trHeight w:val="92"/>
        </w:trPr>
        <w:tc>
          <w:tcPr>
            <w:tcW w:w="594" w:type="dxa"/>
            <w:shd w:val="clear" w:color="auto" w:fill="BFBFBF"/>
          </w:tcPr>
          <w:p w:rsidR="00FA52CE" w:rsidRDefault="00FA52CE" w:rsidP="00FB6CFA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BFBFBF"/>
          </w:tcPr>
          <w:p w:rsidR="00FA52CE" w:rsidRDefault="00FA52CE" w:rsidP="00FB6CFA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8298" w:type="dxa"/>
            <w:gridSpan w:val="4"/>
            <w:shd w:val="clear" w:color="auto" w:fill="BFBFBF"/>
          </w:tcPr>
          <w:p w:rsidR="00FA52CE" w:rsidRPr="00CA7422" w:rsidRDefault="00FA52CE" w:rsidP="000F273C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Create </w:t>
            </w:r>
            <w:r w:rsidR="00BC79DB">
              <w:rPr>
                <w:rFonts w:ascii="Cambria" w:hAnsi="Cambria"/>
                <w:b/>
                <w:sz w:val="18"/>
                <w:szCs w:val="18"/>
              </w:rPr>
              <w:t>JIRA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0F273C">
              <w:rPr>
                <w:rFonts w:ascii="Cambria" w:hAnsi="Cambria"/>
                <w:b/>
                <w:sz w:val="18"/>
                <w:szCs w:val="18"/>
              </w:rPr>
              <w:t>Ticket</w:t>
            </w:r>
          </w:p>
        </w:tc>
      </w:tr>
      <w:tr w:rsidR="00400873" w:rsidRPr="00181379" w:rsidTr="00FA52CE">
        <w:trPr>
          <w:trHeight w:val="557"/>
        </w:trPr>
        <w:tc>
          <w:tcPr>
            <w:tcW w:w="594" w:type="dxa"/>
          </w:tcPr>
          <w:p w:rsidR="00400873" w:rsidRDefault="000F273C" w:rsidP="000F273C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JIRA</w:t>
            </w:r>
            <w:r w:rsidR="00400873">
              <w:rPr>
                <w:rFonts w:ascii="Cambria" w:hAnsi="Cambria" w:cs="Arial"/>
                <w:sz w:val="18"/>
                <w:szCs w:val="18"/>
              </w:rPr>
              <w:t>-01</w:t>
            </w:r>
          </w:p>
        </w:tc>
        <w:tc>
          <w:tcPr>
            <w:tcW w:w="1044" w:type="dxa"/>
          </w:tcPr>
          <w:p w:rsidR="00400873" w:rsidRDefault="00400873">
            <w:r w:rsidRPr="00991C08">
              <w:rPr>
                <w:rFonts w:ascii="Cambria" w:hAnsi="Cambria" w:cs="Arial"/>
                <w:sz w:val="18"/>
                <w:szCs w:val="18"/>
              </w:rPr>
              <w:t>N. Johnson</w:t>
            </w:r>
          </w:p>
        </w:tc>
        <w:tc>
          <w:tcPr>
            <w:tcW w:w="1422" w:type="dxa"/>
            <w:gridSpan w:val="2"/>
          </w:tcPr>
          <w:p w:rsidR="00400873" w:rsidRDefault="00400873" w:rsidP="007A29CD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C</w:t>
            </w:r>
            <w:r w:rsidR="007A29CD">
              <w:rPr>
                <w:rFonts w:ascii="Cambria" w:hAnsi="Cambria" w:cs="Arial"/>
                <w:sz w:val="18"/>
                <w:szCs w:val="18"/>
              </w:rPr>
              <w:t>J</w:t>
            </w:r>
            <w:r>
              <w:rPr>
                <w:rFonts w:ascii="Cambria" w:hAnsi="Cambria" w:cs="Arial"/>
                <w:sz w:val="18"/>
                <w:szCs w:val="18"/>
              </w:rPr>
              <w:t xml:space="preserve"> – CRM</w:t>
            </w:r>
          </w:p>
        </w:tc>
        <w:tc>
          <w:tcPr>
            <w:tcW w:w="5526" w:type="dxa"/>
          </w:tcPr>
          <w:p w:rsidR="00400873" w:rsidRPr="000C099A" w:rsidRDefault="006B6E0C" w:rsidP="006B6E0C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 xml:space="preserve">Level 3 creates a WorkItem Case against the appropriate Solutions team by cloning </w:t>
            </w:r>
            <w:r w:rsidR="00400873">
              <w:rPr>
                <w:rFonts w:ascii="Cambria" w:hAnsi="Cambria" w:cs="Arial"/>
                <w:sz w:val="18"/>
                <w:szCs w:val="18"/>
              </w:rPr>
              <w:t xml:space="preserve">the </w:t>
            </w:r>
            <w:r w:rsidR="000F273C">
              <w:rPr>
                <w:rFonts w:ascii="Cambria" w:hAnsi="Cambria" w:cs="Arial"/>
                <w:sz w:val="18"/>
                <w:szCs w:val="18"/>
              </w:rPr>
              <w:t>DT</w:t>
            </w:r>
            <w:r w:rsidR="00400873">
              <w:rPr>
                <w:rFonts w:ascii="Cambria" w:hAnsi="Cambria" w:cs="Arial"/>
                <w:sz w:val="18"/>
                <w:szCs w:val="18"/>
              </w:rPr>
              <w:t xml:space="preserve"> </w:t>
            </w:r>
            <w:r w:rsidR="00E157EB">
              <w:rPr>
                <w:rFonts w:ascii="Cambria" w:hAnsi="Cambria" w:cs="Arial"/>
                <w:sz w:val="18"/>
                <w:szCs w:val="18"/>
              </w:rPr>
              <w:t>Case</w:t>
            </w:r>
            <w:r>
              <w:rPr>
                <w:rFonts w:ascii="Cambria" w:hAnsi="Cambria" w:cs="Arial"/>
                <w:sz w:val="18"/>
                <w:szCs w:val="18"/>
              </w:rPr>
              <w:t>.  The creation of the Work Item case will trigger the JIRA integration.</w:t>
            </w:r>
          </w:p>
        </w:tc>
        <w:tc>
          <w:tcPr>
            <w:tcW w:w="1350" w:type="dxa"/>
          </w:tcPr>
          <w:p w:rsidR="00400873" w:rsidRDefault="00400873" w:rsidP="004E5F85">
            <w:pPr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0F273C" w:rsidRPr="00181379" w:rsidTr="00FA52CE">
        <w:trPr>
          <w:trHeight w:val="557"/>
        </w:trPr>
        <w:tc>
          <w:tcPr>
            <w:tcW w:w="594" w:type="dxa"/>
          </w:tcPr>
          <w:p w:rsidR="000F273C" w:rsidRDefault="000F273C" w:rsidP="000F273C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JIRA-02</w:t>
            </w:r>
          </w:p>
        </w:tc>
        <w:tc>
          <w:tcPr>
            <w:tcW w:w="1044" w:type="dxa"/>
          </w:tcPr>
          <w:p w:rsidR="000F273C" w:rsidRDefault="000F273C" w:rsidP="000F273C">
            <w:r w:rsidRPr="0066500C">
              <w:rPr>
                <w:rFonts w:ascii="Cambria" w:hAnsi="Cambria" w:cs="Arial"/>
                <w:sz w:val="18"/>
                <w:szCs w:val="18"/>
              </w:rPr>
              <w:t>N. Johnson</w:t>
            </w:r>
          </w:p>
        </w:tc>
        <w:tc>
          <w:tcPr>
            <w:tcW w:w="1422" w:type="dxa"/>
            <w:gridSpan w:val="2"/>
          </w:tcPr>
          <w:p w:rsidR="000F273C" w:rsidRPr="00CA7422" w:rsidRDefault="000F273C" w:rsidP="000F273C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CJ – PI</w:t>
            </w:r>
          </w:p>
        </w:tc>
        <w:tc>
          <w:tcPr>
            <w:tcW w:w="5526" w:type="dxa"/>
          </w:tcPr>
          <w:p w:rsidR="000F273C" w:rsidRDefault="000F273C" w:rsidP="000F273C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The system will pass the “create” fields via a web service to JIRA:</w:t>
            </w:r>
          </w:p>
          <w:p w:rsidR="000F273C" w:rsidRPr="000C099A" w:rsidRDefault="000F273C" w:rsidP="000F273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BE03DA">
              <w:rPr>
                <w:rFonts w:ascii="Cambria" w:hAnsi="Cambria"/>
                <w:sz w:val="18"/>
                <w:szCs w:val="18"/>
              </w:rPr>
              <w:t xml:space="preserve">See </w:t>
            </w:r>
            <w:r>
              <w:rPr>
                <w:rFonts w:ascii="Cambria" w:hAnsi="Cambria"/>
                <w:sz w:val="18"/>
                <w:szCs w:val="18"/>
              </w:rPr>
              <w:t>JIRA</w:t>
            </w:r>
            <w:r w:rsidRPr="00BE03DA">
              <w:rPr>
                <w:rFonts w:ascii="Cambria" w:hAnsi="Cambria"/>
                <w:sz w:val="18"/>
                <w:szCs w:val="18"/>
              </w:rPr>
              <w:t xml:space="preserve"> Field Appendix</w:t>
            </w:r>
            <w:r>
              <w:rPr>
                <w:rFonts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</w:tcPr>
          <w:p w:rsidR="000F273C" w:rsidRDefault="000F273C" w:rsidP="000F273C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0F273C" w:rsidRPr="00181379" w:rsidTr="00FA52CE">
        <w:trPr>
          <w:trHeight w:val="557"/>
        </w:trPr>
        <w:tc>
          <w:tcPr>
            <w:tcW w:w="594" w:type="dxa"/>
          </w:tcPr>
          <w:p w:rsidR="000F273C" w:rsidRDefault="000F273C" w:rsidP="000F273C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JIRA-03</w:t>
            </w:r>
          </w:p>
        </w:tc>
        <w:tc>
          <w:tcPr>
            <w:tcW w:w="1044" w:type="dxa"/>
          </w:tcPr>
          <w:p w:rsidR="000F273C" w:rsidRDefault="000F273C" w:rsidP="000F273C">
            <w:r w:rsidRPr="0066500C">
              <w:rPr>
                <w:rFonts w:ascii="Cambria" w:hAnsi="Cambria" w:cs="Arial"/>
                <w:sz w:val="18"/>
                <w:szCs w:val="18"/>
              </w:rPr>
              <w:t>N. Johnson</w:t>
            </w:r>
          </w:p>
        </w:tc>
        <w:tc>
          <w:tcPr>
            <w:tcW w:w="1422" w:type="dxa"/>
            <w:gridSpan w:val="2"/>
          </w:tcPr>
          <w:p w:rsidR="000F273C" w:rsidRPr="00CA7422" w:rsidRDefault="000F273C" w:rsidP="000F273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CJ- JIRA</w:t>
            </w:r>
          </w:p>
        </w:tc>
        <w:tc>
          <w:tcPr>
            <w:tcW w:w="5526" w:type="dxa"/>
          </w:tcPr>
          <w:p w:rsidR="000F273C" w:rsidRPr="003136C1" w:rsidRDefault="000F273C" w:rsidP="000F273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The system will create a JIRA Ticket and escalate accordingly. </w:t>
            </w:r>
          </w:p>
        </w:tc>
        <w:tc>
          <w:tcPr>
            <w:tcW w:w="1350" w:type="dxa"/>
          </w:tcPr>
          <w:p w:rsidR="000F273C" w:rsidRDefault="000F273C" w:rsidP="000F273C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0F273C" w:rsidRPr="00181379" w:rsidTr="00FA52CE">
        <w:trPr>
          <w:trHeight w:val="557"/>
        </w:trPr>
        <w:tc>
          <w:tcPr>
            <w:tcW w:w="594" w:type="dxa"/>
          </w:tcPr>
          <w:p w:rsidR="000F273C" w:rsidRPr="001F62B8" w:rsidRDefault="000F273C" w:rsidP="000F273C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JIRA</w:t>
            </w:r>
            <w:r w:rsidRPr="001F62B8">
              <w:rPr>
                <w:rFonts w:ascii="Cambria" w:hAnsi="Cambria" w:cs="Arial"/>
                <w:sz w:val="18"/>
                <w:szCs w:val="18"/>
              </w:rPr>
              <w:t>-04</w:t>
            </w:r>
          </w:p>
        </w:tc>
        <w:tc>
          <w:tcPr>
            <w:tcW w:w="1044" w:type="dxa"/>
          </w:tcPr>
          <w:p w:rsidR="000F273C" w:rsidRPr="001F62B8" w:rsidRDefault="000F273C" w:rsidP="000F273C">
            <w:pPr>
              <w:rPr>
                <w:rFonts w:ascii="Cambria" w:hAnsi="Cambria" w:cs="Arial"/>
                <w:sz w:val="18"/>
                <w:szCs w:val="18"/>
              </w:rPr>
            </w:pPr>
            <w:r w:rsidRPr="001F62B8">
              <w:rPr>
                <w:rFonts w:ascii="Cambria" w:hAnsi="Cambria" w:cs="Arial"/>
                <w:sz w:val="18"/>
                <w:szCs w:val="18"/>
              </w:rPr>
              <w:t>N. Johnson</w:t>
            </w:r>
          </w:p>
        </w:tc>
        <w:tc>
          <w:tcPr>
            <w:tcW w:w="1422" w:type="dxa"/>
            <w:gridSpan w:val="2"/>
          </w:tcPr>
          <w:p w:rsidR="000F273C" w:rsidRPr="001F62B8" w:rsidRDefault="000F273C" w:rsidP="000F273C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 w:rsidRPr="001F62B8">
              <w:rPr>
                <w:rFonts w:ascii="Cambria" w:hAnsi="Cambria" w:cs="Arial"/>
                <w:sz w:val="18"/>
                <w:szCs w:val="18"/>
              </w:rPr>
              <w:t>C</w:t>
            </w:r>
            <w:r>
              <w:rPr>
                <w:rFonts w:ascii="Cambria" w:hAnsi="Cambria" w:cs="Arial"/>
                <w:sz w:val="18"/>
                <w:szCs w:val="18"/>
              </w:rPr>
              <w:t>J – PI</w:t>
            </w:r>
          </w:p>
        </w:tc>
        <w:tc>
          <w:tcPr>
            <w:tcW w:w="5526" w:type="dxa"/>
          </w:tcPr>
          <w:p w:rsidR="000F273C" w:rsidRPr="001F62B8" w:rsidRDefault="000F273C" w:rsidP="000F273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1F62B8">
              <w:rPr>
                <w:rFonts w:ascii="Cambria" w:hAnsi="Cambria"/>
                <w:sz w:val="18"/>
                <w:szCs w:val="18"/>
              </w:rPr>
              <w:t xml:space="preserve">The system will pass the </w:t>
            </w:r>
            <w:r>
              <w:rPr>
                <w:rFonts w:ascii="Cambria" w:hAnsi="Cambria"/>
                <w:sz w:val="18"/>
                <w:szCs w:val="18"/>
              </w:rPr>
              <w:t>JIRA</w:t>
            </w:r>
            <w:r w:rsidRPr="001F62B8">
              <w:rPr>
                <w:rFonts w:ascii="Cambria" w:hAnsi="Cambria"/>
                <w:sz w:val="18"/>
                <w:szCs w:val="18"/>
              </w:rPr>
              <w:t xml:space="preserve"> ID assigned to the </w:t>
            </w:r>
            <w:r>
              <w:rPr>
                <w:rFonts w:ascii="Cambria" w:hAnsi="Cambria"/>
                <w:sz w:val="18"/>
                <w:szCs w:val="18"/>
              </w:rPr>
              <w:t>Ticket</w:t>
            </w:r>
            <w:r w:rsidRPr="001F62B8">
              <w:rPr>
                <w:rFonts w:ascii="Cambria" w:hAnsi="Cambria"/>
                <w:sz w:val="18"/>
                <w:szCs w:val="18"/>
              </w:rPr>
              <w:t xml:space="preserve"> back to S</w:t>
            </w:r>
            <w:r>
              <w:rPr>
                <w:rFonts w:ascii="Cambria" w:hAnsi="Cambria"/>
                <w:sz w:val="18"/>
                <w:szCs w:val="18"/>
              </w:rPr>
              <w:t>alesforce</w:t>
            </w:r>
          </w:p>
        </w:tc>
        <w:tc>
          <w:tcPr>
            <w:tcW w:w="1350" w:type="dxa"/>
          </w:tcPr>
          <w:p w:rsidR="000F273C" w:rsidRPr="001F62B8" w:rsidRDefault="000F273C" w:rsidP="000F273C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0F273C" w:rsidRPr="00181379" w:rsidTr="00FA52CE">
        <w:trPr>
          <w:trHeight w:val="557"/>
        </w:trPr>
        <w:tc>
          <w:tcPr>
            <w:tcW w:w="594" w:type="dxa"/>
          </w:tcPr>
          <w:p w:rsidR="000F273C" w:rsidRPr="00610139" w:rsidRDefault="000F273C" w:rsidP="000F273C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JIRA</w:t>
            </w:r>
            <w:r w:rsidRPr="00610139">
              <w:rPr>
                <w:rFonts w:ascii="Cambria" w:hAnsi="Cambria" w:cs="Arial"/>
                <w:sz w:val="18"/>
                <w:szCs w:val="18"/>
              </w:rPr>
              <w:t>-05</w:t>
            </w:r>
          </w:p>
        </w:tc>
        <w:tc>
          <w:tcPr>
            <w:tcW w:w="1044" w:type="dxa"/>
          </w:tcPr>
          <w:p w:rsidR="000F273C" w:rsidRPr="00610139" w:rsidRDefault="000F273C" w:rsidP="000F273C">
            <w:pPr>
              <w:rPr>
                <w:rFonts w:ascii="Cambria" w:hAnsi="Cambria" w:cs="Arial"/>
                <w:sz w:val="18"/>
                <w:szCs w:val="18"/>
              </w:rPr>
            </w:pPr>
            <w:r w:rsidRPr="00610139">
              <w:rPr>
                <w:rFonts w:ascii="Cambria" w:hAnsi="Cambria" w:cs="Arial"/>
                <w:sz w:val="18"/>
                <w:szCs w:val="18"/>
              </w:rPr>
              <w:t>N. Johnson</w:t>
            </w:r>
          </w:p>
        </w:tc>
        <w:tc>
          <w:tcPr>
            <w:tcW w:w="1422" w:type="dxa"/>
            <w:gridSpan w:val="2"/>
          </w:tcPr>
          <w:p w:rsidR="000F273C" w:rsidRPr="00610139" w:rsidRDefault="000F273C" w:rsidP="000F273C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 w:rsidRPr="00610139">
              <w:rPr>
                <w:rFonts w:ascii="Cambria" w:hAnsi="Cambria" w:cs="Arial"/>
                <w:sz w:val="18"/>
                <w:szCs w:val="18"/>
              </w:rPr>
              <w:t>C</w:t>
            </w:r>
            <w:r>
              <w:rPr>
                <w:rFonts w:ascii="Cambria" w:hAnsi="Cambria" w:cs="Arial"/>
                <w:sz w:val="18"/>
                <w:szCs w:val="18"/>
              </w:rPr>
              <w:t>J</w:t>
            </w:r>
            <w:r w:rsidRPr="00610139">
              <w:rPr>
                <w:rFonts w:ascii="Cambria" w:hAnsi="Cambria" w:cs="Arial"/>
                <w:sz w:val="18"/>
                <w:szCs w:val="18"/>
              </w:rPr>
              <w:t>-CRM</w:t>
            </w:r>
          </w:p>
        </w:tc>
        <w:tc>
          <w:tcPr>
            <w:tcW w:w="5526" w:type="dxa"/>
          </w:tcPr>
          <w:p w:rsidR="000F273C" w:rsidRPr="00610139" w:rsidRDefault="000F273C" w:rsidP="000F273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610139">
              <w:rPr>
                <w:rFonts w:ascii="Cambria" w:hAnsi="Cambria"/>
                <w:sz w:val="18"/>
                <w:szCs w:val="18"/>
              </w:rPr>
              <w:t xml:space="preserve">The system will </w:t>
            </w:r>
            <w:r w:rsidR="006B6E0C">
              <w:rPr>
                <w:rFonts w:ascii="Cambria" w:hAnsi="Cambria"/>
                <w:sz w:val="18"/>
                <w:szCs w:val="18"/>
              </w:rPr>
              <w:t>update the appropriate</w:t>
            </w:r>
            <w:r w:rsidRPr="00610139">
              <w:rPr>
                <w:rFonts w:ascii="Cambria" w:hAnsi="Cambria"/>
                <w:sz w:val="18"/>
                <w:szCs w:val="18"/>
              </w:rPr>
              <w:t xml:space="preserve"> </w:t>
            </w:r>
            <w:r>
              <w:rPr>
                <w:rFonts w:ascii="Cambria" w:hAnsi="Cambria"/>
                <w:sz w:val="18"/>
                <w:szCs w:val="18"/>
              </w:rPr>
              <w:t>WorkItem case</w:t>
            </w:r>
            <w:r w:rsidRPr="00610139">
              <w:rPr>
                <w:rFonts w:ascii="Cambria" w:hAnsi="Cambria"/>
                <w:sz w:val="18"/>
                <w:szCs w:val="18"/>
              </w:rPr>
              <w:t xml:space="preserve"> with the</w:t>
            </w:r>
            <w:r>
              <w:rPr>
                <w:rFonts w:ascii="Cambria" w:hAnsi="Cambria"/>
                <w:sz w:val="18"/>
                <w:szCs w:val="18"/>
              </w:rPr>
              <w:t xml:space="preserve"> JIRA Ticket</w:t>
            </w:r>
            <w:r w:rsidRPr="00610139">
              <w:rPr>
                <w:rFonts w:ascii="Cambria" w:hAnsi="Cambria"/>
                <w:sz w:val="18"/>
                <w:szCs w:val="18"/>
              </w:rPr>
              <w:t xml:space="preserve"> ID.</w:t>
            </w:r>
          </w:p>
          <w:p w:rsidR="000F273C" w:rsidRPr="00610139" w:rsidRDefault="000F273C" w:rsidP="000F273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610139">
              <w:rPr>
                <w:rFonts w:ascii="Cambria" w:hAnsi="Cambria"/>
                <w:sz w:val="18"/>
                <w:szCs w:val="18"/>
              </w:rPr>
              <w:t xml:space="preserve">See </w:t>
            </w:r>
            <w:r>
              <w:rPr>
                <w:rFonts w:ascii="Cambria" w:hAnsi="Cambria"/>
                <w:sz w:val="18"/>
                <w:szCs w:val="18"/>
              </w:rPr>
              <w:t>JIRA</w:t>
            </w:r>
            <w:r w:rsidRPr="00610139">
              <w:rPr>
                <w:rFonts w:ascii="Cambria" w:hAnsi="Cambria"/>
                <w:sz w:val="18"/>
                <w:szCs w:val="18"/>
              </w:rPr>
              <w:t xml:space="preserve"> Field Appendix</w:t>
            </w:r>
          </w:p>
        </w:tc>
        <w:tc>
          <w:tcPr>
            <w:tcW w:w="1350" w:type="dxa"/>
          </w:tcPr>
          <w:p w:rsidR="000F273C" w:rsidRPr="00610139" w:rsidRDefault="000F273C" w:rsidP="000F273C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0F273C" w:rsidRPr="00181379" w:rsidTr="00FA52CE">
        <w:trPr>
          <w:trHeight w:val="557"/>
        </w:trPr>
        <w:tc>
          <w:tcPr>
            <w:tcW w:w="594" w:type="dxa"/>
          </w:tcPr>
          <w:p w:rsidR="000F273C" w:rsidRPr="00FE15EC" w:rsidRDefault="000F273C" w:rsidP="000F273C">
            <w:pPr>
              <w:spacing w:after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JIRA-06</w:t>
            </w:r>
          </w:p>
        </w:tc>
        <w:tc>
          <w:tcPr>
            <w:tcW w:w="1044" w:type="dxa"/>
          </w:tcPr>
          <w:p w:rsidR="000F273C" w:rsidRPr="00FE15EC" w:rsidRDefault="000F273C" w:rsidP="000F273C">
            <w:pPr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N. Johnson</w:t>
            </w:r>
          </w:p>
        </w:tc>
        <w:tc>
          <w:tcPr>
            <w:tcW w:w="1422" w:type="dxa"/>
            <w:gridSpan w:val="2"/>
          </w:tcPr>
          <w:p w:rsidR="000F273C" w:rsidRPr="001B50F5" w:rsidRDefault="000F273C" w:rsidP="000F273C">
            <w:pPr>
              <w:spacing w:after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CJ-CRM</w:t>
            </w:r>
          </w:p>
        </w:tc>
        <w:tc>
          <w:tcPr>
            <w:tcW w:w="5526" w:type="dxa"/>
          </w:tcPr>
          <w:p w:rsidR="000F273C" w:rsidRPr="00FE15EC" w:rsidRDefault="000F273C" w:rsidP="000F273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The system will  associate the originating case to the  “WorkItem” case just created and change the originating Case status to “Pending Work Item” </w:t>
            </w:r>
          </w:p>
        </w:tc>
        <w:tc>
          <w:tcPr>
            <w:tcW w:w="1350" w:type="dxa"/>
          </w:tcPr>
          <w:p w:rsidR="000F273C" w:rsidRDefault="000F273C" w:rsidP="000F273C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0F273C" w:rsidRPr="00181379" w:rsidTr="00FA52CE">
        <w:trPr>
          <w:trHeight w:val="215"/>
        </w:trPr>
        <w:tc>
          <w:tcPr>
            <w:tcW w:w="594" w:type="dxa"/>
            <w:shd w:val="clear" w:color="auto" w:fill="C0C0C0"/>
          </w:tcPr>
          <w:p w:rsidR="000F273C" w:rsidRDefault="000F273C" w:rsidP="000F273C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C0C0C0"/>
          </w:tcPr>
          <w:p w:rsidR="000F273C" w:rsidRDefault="000F273C" w:rsidP="000F273C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8298" w:type="dxa"/>
            <w:gridSpan w:val="4"/>
            <w:shd w:val="clear" w:color="auto" w:fill="C0C0C0"/>
          </w:tcPr>
          <w:p w:rsidR="000F273C" w:rsidRPr="00CA7422" w:rsidRDefault="000F273C" w:rsidP="00421F5F">
            <w:pPr>
              <w:spacing w:after="0" w:line="240" w:lineRule="auto"/>
              <w:jc w:val="center"/>
              <w:rPr>
                <w:rFonts w:ascii="Cambria" w:hAnsi="Cambria" w:cs="Arial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Implement  JIRA </w:t>
            </w:r>
            <w:r w:rsidR="00421F5F">
              <w:rPr>
                <w:rFonts w:ascii="Cambria" w:hAnsi="Cambria"/>
                <w:b/>
                <w:sz w:val="18"/>
                <w:szCs w:val="18"/>
              </w:rPr>
              <w:t>Release/Project</w:t>
            </w:r>
          </w:p>
        </w:tc>
      </w:tr>
      <w:tr w:rsidR="000F273C" w:rsidRPr="00181379" w:rsidTr="00FA52CE">
        <w:trPr>
          <w:trHeight w:val="557"/>
        </w:trPr>
        <w:tc>
          <w:tcPr>
            <w:tcW w:w="594" w:type="dxa"/>
          </w:tcPr>
          <w:p w:rsidR="000F273C" w:rsidRDefault="00421F5F" w:rsidP="006B6E0C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JIRA</w:t>
            </w:r>
            <w:r w:rsidR="000F273C">
              <w:rPr>
                <w:rFonts w:ascii="Cambria" w:hAnsi="Cambria" w:cs="Arial"/>
                <w:sz w:val="18"/>
                <w:szCs w:val="18"/>
              </w:rPr>
              <w:t>-0</w:t>
            </w:r>
            <w:r w:rsidR="006B6E0C">
              <w:rPr>
                <w:rFonts w:ascii="Cambria" w:hAnsi="Cambria" w:cs="Arial"/>
                <w:sz w:val="18"/>
                <w:szCs w:val="18"/>
              </w:rPr>
              <w:t>7</w:t>
            </w:r>
          </w:p>
        </w:tc>
        <w:tc>
          <w:tcPr>
            <w:tcW w:w="1044" w:type="dxa"/>
          </w:tcPr>
          <w:p w:rsidR="000F273C" w:rsidRDefault="000F273C" w:rsidP="000F273C">
            <w:r w:rsidRPr="005C1675">
              <w:rPr>
                <w:rFonts w:ascii="Cambria" w:hAnsi="Cambria" w:cs="Arial"/>
                <w:sz w:val="18"/>
                <w:szCs w:val="18"/>
              </w:rPr>
              <w:t>N. Johnson</w:t>
            </w:r>
          </w:p>
        </w:tc>
        <w:tc>
          <w:tcPr>
            <w:tcW w:w="1422" w:type="dxa"/>
            <w:gridSpan w:val="2"/>
          </w:tcPr>
          <w:p w:rsidR="000F273C" w:rsidRPr="00CA7422" w:rsidRDefault="000F273C" w:rsidP="00421F5F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I</w:t>
            </w:r>
            <w:r w:rsidR="00421F5F">
              <w:rPr>
                <w:rFonts w:ascii="Cambria" w:hAnsi="Cambria" w:cs="Arial"/>
                <w:sz w:val="18"/>
                <w:szCs w:val="18"/>
              </w:rPr>
              <w:t>J</w:t>
            </w:r>
            <w:r>
              <w:rPr>
                <w:rFonts w:ascii="Cambria" w:hAnsi="Cambria" w:cs="Arial"/>
                <w:sz w:val="18"/>
                <w:szCs w:val="18"/>
              </w:rPr>
              <w:t xml:space="preserve"> – </w:t>
            </w:r>
            <w:r w:rsidR="00421F5F">
              <w:rPr>
                <w:rFonts w:ascii="Cambria" w:hAnsi="Cambria" w:cs="Arial"/>
                <w:sz w:val="18"/>
                <w:szCs w:val="18"/>
              </w:rPr>
              <w:t>JIRA</w:t>
            </w:r>
          </w:p>
        </w:tc>
        <w:tc>
          <w:tcPr>
            <w:tcW w:w="5526" w:type="dxa"/>
          </w:tcPr>
          <w:p w:rsidR="000F273C" w:rsidRPr="00CA7422" w:rsidRDefault="000F273C" w:rsidP="00401709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 xml:space="preserve">The user sets the </w:t>
            </w:r>
            <w:r w:rsidR="00421F5F">
              <w:rPr>
                <w:rFonts w:ascii="Cambria" w:hAnsi="Cambria" w:cs="Arial"/>
                <w:sz w:val="18"/>
                <w:szCs w:val="18"/>
              </w:rPr>
              <w:t>JIRA</w:t>
            </w:r>
            <w:r>
              <w:rPr>
                <w:rFonts w:ascii="Cambria" w:hAnsi="Cambria" w:cs="Arial"/>
                <w:sz w:val="18"/>
                <w:szCs w:val="18"/>
              </w:rPr>
              <w:t xml:space="preserve"> </w:t>
            </w:r>
            <w:r w:rsidR="00421F5F">
              <w:rPr>
                <w:rFonts w:ascii="Cambria" w:hAnsi="Cambria" w:cs="Arial"/>
                <w:sz w:val="18"/>
                <w:szCs w:val="18"/>
              </w:rPr>
              <w:t>Release/Project</w:t>
            </w:r>
            <w:r>
              <w:rPr>
                <w:rFonts w:ascii="Cambria" w:hAnsi="Cambria" w:cs="Arial"/>
                <w:sz w:val="18"/>
                <w:szCs w:val="18"/>
              </w:rPr>
              <w:t xml:space="preserve"> status to “</w:t>
            </w:r>
            <w:r w:rsidR="00401709">
              <w:rPr>
                <w:rFonts w:ascii="Cambria" w:hAnsi="Cambria" w:cs="Arial"/>
                <w:sz w:val="18"/>
                <w:szCs w:val="18"/>
              </w:rPr>
              <w:t>Complete</w:t>
            </w:r>
            <w:r>
              <w:rPr>
                <w:rFonts w:ascii="Cambria" w:hAnsi="Cambria" w:cs="Arial"/>
                <w:sz w:val="18"/>
                <w:szCs w:val="18"/>
              </w:rPr>
              <w:t xml:space="preserve">” in </w:t>
            </w:r>
            <w:r w:rsidR="00421F5F">
              <w:rPr>
                <w:rFonts w:ascii="Cambria" w:hAnsi="Cambria" w:cs="Arial"/>
                <w:sz w:val="18"/>
                <w:szCs w:val="18"/>
              </w:rPr>
              <w:t>JIRA</w:t>
            </w:r>
            <w:r>
              <w:rPr>
                <w:rFonts w:ascii="Cambria" w:hAnsi="Cambria" w:cs="Arial"/>
                <w:sz w:val="18"/>
                <w:szCs w:val="18"/>
              </w:rPr>
              <w:t xml:space="preserve">. </w:t>
            </w:r>
          </w:p>
        </w:tc>
        <w:tc>
          <w:tcPr>
            <w:tcW w:w="1350" w:type="dxa"/>
          </w:tcPr>
          <w:p w:rsidR="000F273C" w:rsidRPr="00181379" w:rsidRDefault="000F273C" w:rsidP="000F273C">
            <w:pPr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0F273C" w:rsidRPr="00181379" w:rsidTr="00FA52CE">
        <w:trPr>
          <w:trHeight w:val="557"/>
        </w:trPr>
        <w:tc>
          <w:tcPr>
            <w:tcW w:w="594" w:type="dxa"/>
          </w:tcPr>
          <w:p w:rsidR="000F273C" w:rsidRDefault="00421F5F" w:rsidP="006B6E0C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JIRA</w:t>
            </w:r>
            <w:r w:rsidR="000F273C">
              <w:rPr>
                <w:rFonts w:ascii="Cambria" w:hAnsi="Cambria" w:cs="Arial"/>
                <w:sz w:val="18"/>
                <w:szCs w:val="18"/>
              </w:rPr>
              <w:t xml:space="preserve">- </w:t>
            </w:r>
            <w:r w:rsidR="006B6E0C">
              <w:rPr>
                <w:rFonts w:ascii="Cambria" w:hAnsi="Cambria" w:cs="Arial"/>
                <w:sz w:val="18"/>
                <w:szCs w:val="18"/>
              </w:rPr>
              <w:t>08</w:t>
            </w:r>
          </w:p>
        </w:tc>
        <w:tc>
          <w:tcPr>
            <w:tcW w:w="1044" w:type="dxa"/>
          </w:tcPr>
          <w:p w:rsidR="000F273C" w:rsidRPr="005C1675" w:rsidRDefault="000F273C" w:rsidP="000F273C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N. Johnson</w:t>
            </w:r>
          </w:p>
        </w:tc>
        <w:tc>
          <w:tcPr>
            <w:tcW w:w="1422" w:type="dxa"/>
            <w:gridSpan w:val="2"/>
          </w:tcPr>
          <w:p w:rsidR="000F273C" w:rsidRDefault="000F273C" w:rsidP="00421F5F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I</w:t>
            </w:r>
            <w:r w:rsidR="00421F5F">
              <w:rPr>
                <w:rFonts w:ascii="Cambria" w:hAnsi="Cambria" w:cs="Arial"/>
                <w:sz w:val="18"/>
                <w:szCs w:val="18"/>
              </w:rPr>
              <w:t>J</w:t>
            </w:r>
            <w:r>
              <w:rPr>
                <w:rFonts w:ascii="Cambria" w:hAnsi="Cambria" w:cs="Arial"/>
                <w:sz w:val="18"/>
                <w:szCs w:val="18"/>
              </w:rPr>
              <w:t xml:space="preserve"> – </w:t>
            </w:r>
            <w:r w:rsidR="00421F5F">
              <w:rPr>
                <w:rFonts w:ascii="Cambria" w:hAnsi="Cambria" w:cs="Arial"/>
                <w:sz w:val="18"/>
                <w:szCs w:val="18"/>
              </w:rPr>
              <w:t>JIRA</w:t>
            </w:r>
          </w:p>
        </w:tc>
        <w:tc>
          <w:tcPr>
            <w:tcW w:w="5526" w:type="dxa"/>
          </w:tcPr>
          <w:p w:rsidR="000F273C" w:rsidRDefault="000F273C" w:rsidP="00401709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 xml:space="preserve">The system will automatically update all associated </w:t>
            </w:r>
            <w:r w:rsidR="00421F5F">
              <w:rPr>
                <w:rFonts w:ascii="Cambria" w:hAnsi="Cambria" w:cs="Arial"/>
                <w:sz w:val="18"/>
                <w:szCs w:val="18"/>
              </w:rPr>
              <w:t>Enhancements/</w:t>
            </w:r>
            <w:r>
              <w:rPr>
                <w:rFonts w:ascii="Cambria" w:hAnsi="Cambria" w:cs="Arial"/>
                <w:sz w:val="18"/>
                <w:szCs w:val="18"/>
              </w:rPr>
              <w:t>Defects as “</w:t>
            </w:r>
            <w:r w:rsidR="00401709">
              <w:rPr>
                <w:rFonts w:ascii="Cambria" w:hAnsi="Cambria" w:cs="Arial"/>
                <w:sz w:val="18"/>
                <w:szCs w:val="18"/>
              </w:rPr>
              <w:t>Released</w:t>
            </w:r>
            <w:r>
              <w:rPr>
                <w:rFonts w:ascii="Cambria" w:hAnsi="Cambria" w:cs="Arial"/>
                <w:sz w:val="18"/>
                <w:szCs w:val="18"/>
              </w:rPr>
              <w:t>”.</w:t>
            </w:r>
          </w:p>
        </w:tc>
        <w:tc>
          <w:tcPr>
            <w:tcW w:w="1350" w:type="dxa"/>
          </w:tcPr>
          <w:p w:rsidR="000F273C" w:rsidRPr="00181379" w:rsidRDefault="000F273C" w:rsidP="000F273C">
            <w:pPr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0F273C" w:rsidRPr="00181379" w:rsidTr="00FA52CE">
        <w:trPr>
          <w:trHeight w:val="557"/>
        </w:trPr>
        <w:tc>
          <w:tcPr>
            <w:tcW w:w="594" w:type="dxa"/>
          </w:tcPr>
          <w:p w:rsidR="000F273C" w:rsidRDefault="00421F5F" w:rsidP="006B6E0C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JIRA-</w:t>
            </w:r>
            <w:r w:rsidR="006B6E0C">
              <w:rPr>
                <w:rFonts w:ascii="Cambria" w:hAnsi="Cambria" w:cs="Arial"/>
                <w:sz w:val="18"/>
                <w:szCs w:val="18"/>
              </w:rPr>
              <w:t>09</w:t>
            </w:r>
          </w:p>
        </w:tc>
        <w:tc>
          <w:tcPr>
            <w:tcW w:w="1044" w:type="dxa"/>
          </w:tcPr>
          <w:p w:rsidR="000F273C" w:rsidRDefault="000F273C" w:rsidP="000F273C">
            <w:r w:rsidRPr="005C1675">
              <w:rPr>
                <w:rFonts w:ascii="Cambria" w:hAnsi="Cambria" w:cs="Arial"/>
                <w:sz w:val="18"/>
                <w:szCs w:val="18"/>
              </w:rPr>
              <w:t>N. Johnson</w:t>
            </w:r>
          </w:p>
        </w:tc>
        <w:tc>
          <w:tcPr>
            <w:tcW w:w="1422" w:type="dxa"/>
            <w:gridSpan w:val="2"/>
          </w:tcPr>
          <w:p w:rsidR="000F273C" w:rsidRPr="00CA7422" w:rsidRDefault="000F273C" w:rsidP="00421F5F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I</w:t>
            </w:r>
            <w:r w:rsidR="00421F5F">
              <w:rPr>
                <w:rFonts w:ascii="Cambria" w:hAnsi="Cambria" w:cs="Arial"/>
                <w:sz w:val="18"/>
                <w:szCs w:val="18"/>
              </w:rPr>
              <w:t>J</w:t>
            </w:r>
          </w:p>
        </w:tc>
        <w:tc>
          <w:tcPr>
            <w:tcW w:w="5526" w:type="dxa"/>
          </w:tcPr>
          <w:p w:rsidR="000F273C" w:rsidRDefault="000F273C" w:rsidP="000F273C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The system will pass the following fields via web service to the CRM:</w:t>
            </w:r>
          </w:p>
          <w:p w:rsidR="000F273C" w:rsidRPr="00A16B81" w:rsidRDefault="000F273C" w:rsidP="00421F5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 xml:space="preserve">See </w:t>
            </w:r>
            <w:r w:rsidR="00421F5F">
              <w:rPr>
                <w:rFonts w:ascii="Cambria" w:hAnsi="Cambria" w:cs="Arial"/>
                <w:sz w:val="18"/>
                <w:szCs w:val="18"/>
              </w:rPr>
              <w:t>JIRA</w:t>
            </w:r>
            <w:r>
              <w:rPr>
                <w:rFonts w:ascii="Cambria" w:hAnsi="Cambria" w:cs="Arial"/>
                <w:sz w:val="18"/>
                <w:szCs w:val="18"/>
              </w:rPr>
              <w:t xml:space="preserve"> Field Appendix</w:t>
            </w:r>
          </w:p>
        </w:tc>
        <w:tc>
          <w:tcPr>
            <w:tcW w:w="1350" w:type="dxa"/>
          </w:tcPr>
          <w:p w:rsidR="000F273C" w:rsidRPr="00181379" w:rsidRDefault="000F273C" w:rsidP="000F273C">
            <w:pPr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0F273C" w:rsidRPr="00181379" w:rsidTr="00FA52CE">
        <w:trPr>
          <w:trHeight w:val="350"/>
        </w:trPr>
        <w:tc>
          <w:tcPr>
            <w:tcW w:w="594" w:type="dxa"/>
          </w:tcPr>
          <w:p w:rsidR="000F273C" w:rsidRDefault="00421F5F" w:rsidP="006B6E0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JIRA</w:t>
            </w:r>
            <w:r w:rsidR="000F273C">
              <w:rPr>
                <w:rFonts w:ascii="Cambria" w:hAnsi="Cambria"/>
                <w:sz w:val="18"/>
                <w:szCs w:val="18"/>
              </w:rPr>
              <w:t>-1</w:t>
            </w:r>
            <w:r w:rsidR="006B6E0C">
              <w:rPr>
                <w:rFonts w:ascii="Cambria" w:hAnsi="Cambria"/>
                <w:sz w:val="18"/>
                <w:szCs w:val="18"/>
              </w:rPr>
              <w:t>0</w:t>
            </w:r>
          </w:p>
        </w:tc>
        <w:tc>
          <w:tcPr>
            <w:tcW w:w="1044" w:type="dxa"/>
          </w:tcPr>
          <w:p w:rsidR="000F273C" w:rsidRDefault="000F273C" w:rsidP="000F273C">
            <w:r w:rsidRPr="005C1675">
              <w:rPr>
                <w:rFonts w:ascii="Cambria" w:hAnsi="Cambria" w:cs="Arial"/>
                <w:sz w:val="18"/>
                <w:szCs w:val="18"/>
              </w:rPr>
              <w:t>N. Johnson</w:t>
            </w:r>
          </w:p>
        </w:tc>
        <w:tc>
          <w:tcPr>
            <w:tcW w:w="1422" w:type="dxa"/>
            <w:gridSpan w:val="2"/>
          </w:tcPr>
          <w:p w:rsidR="000F273C" w:rsidRPr="00CA7422" w:rsidRDefault="000F273C" w:rsidP="00421F5F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I</w:t>
            </w:r>
            <w:r w:rsidR="00421F5F">
              <w:rPr>
                <w:rFonts w:ascii="Cambria" w:hAnsi="Cambria"/>
                <w:sz w:val="18"/>
                <w:szCs w:val="18"/>
              </w:rPr>
              <w:t>J</w:t>
            </w:r>
            <w:r>
              <w:rPr>
                <w:rFonts w:ascii="Cambria" w:hAnsi="Cambria"/>
                <w:sz w:val="18"/>
                <w:szCs w:val="18"/>
              </w:rPr>
              <w:t xml:space="preserve"> – CRM</w:t>
            </w:r>
          </w:p>
        </w:tc>
        <w:tc>
          <w:tcPr>
            <w:tcW w:w="5526" w:type="dxa"/>
          </w:tcPr>
          <w:p w:rsidR="000F273C" w:rsidRPr="00CA7422" w:rsidRDefault="000F273C" w:rsidP="00952950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 xml:space="preserve">The system will update the appropriate CRM </w:t>
            </w:r>
            <w:r w:rsidR="00421F5F">
              <w:rPr>
                <w:rFonts w:ascii="Cambria" w:hAnsi="Cambria" w:cs="Arial"/>
                <w:sz w:val="18"/>
                <w:szCs w:val="18"/>
              </w:rPr>
              <w:t>WorkItem</w:t>
            </w:r>
            <w:r>
              <w:rPr>
                <w:rFonts w:ascii="Cambria" w:hAnsi="Cambria" w:cs="Arial"/>
                <w:sz w:val="18"/>
                <w:szCs w:val="18"/>
              </w:rPr>
              <w:t xml:space="preserve"> Case</w:t>
            </w:r>
            <w:r w:rsidR="00421F5F">
              <w:rPr>
                <w:rFonts w:ascii="Cambria" w:hAnsi="Cambria" w:cs="Arial"/>
                <w:sz w:val="18"/>
                <w:szCs w:val="18"/>
              </w:rPr>
              <w:t>(s)</w:t>
            </w:r>
            <w:r>
              <w:rPr>
                <w:rFonts w:ascii="Cambria" w:hAnsi="Cambria" w:cs="Arial"/>
                <w:sz w:val="18"/>
                <w:szCs w:val="18"/>
              </w:rPr>
              <w:t xml:space="preserve"> to</w:t>
            </w:r>
            <w:r w:rsidR="00952950">
              <w:rPr>
                <w:rFonts w:ascii="Cambria" w:hAnsi="Cambria" w:cs="Arial"/>
                <w:sz w:val="18"/>
                <w:szCs w:val="18"/>
              </w:rPr>
              <w:t xml:space="preserve"> the</w:t>
            </w:r>
            <w:r>
              <w:rPr>
                <w:rFonts w:ascii="Cambria" w:hAnsi="Cambria" w:cs="Arial"/>
                <w:sz w:val="18"/>
                <w:szCs w:val="18"/>
              </w:rPr>
              <w:t xml:space="preserve"> “Resolved</w:t>
            </w:r>
            <w:r w:rsidR="00952950">
              <w:rPr>
                <w:rFonts w:ascii="Cambria" w:hAnsi="Cambria" w:cs="Arial"/>
                <w:sz w:val="18"/>
                <w:szCs w:val="18"/>
              </w:rPr>
              <w:t xml:space="preserve"> Pending Confirmation</w:t>
            </w:r>
            <w:r>
              <w:rPr>
                <w:rFonts w:ascii="Cambria" w:hAnsi="Cambria" w:cs="Arial"/>
                <w:sz w:val="18"/>
                <w:szCs w:val="18"/>
              </w:rPr>
              <w:t>” status.</w:t>
            </w:r>
          </w:p>
        </w:tc>
        <w:tc>
          <w:tcPr>
            <w:tcW w:w="1350" w:type="dxa"/>
          </w:tcPr>
          <w:p w:rsidR="000F273C" w:rsidRPr="00181379" w:rsidRDefault="000F273C" w:rsidP="000F273C">
            <w:pPr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0F273C" w:rsidRPr="00181379" w:rsidTr="00FA52CE">
        <w:trPr>
          <w:trHeight w:val="332"/>
        </w:trPr>
        <w:tc>
          <w:tcPr>
            <w:tcW w:w="594" w:type="dxa"/>
          </w:tcPr>
          <w:p w:rsidR="000F273C" w:rsidRDefault="00421F5F" w:rsidP="006B6E0C">
            <w:pPr>
              <w:pStyle w:val="ListParagraph"/>
              <w:spacing w:after="0" w:line="240" w:lineRule="auto"/>
              <w:ind w:left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JIRA</w:t>
            </w:r>
            <w:r w:rsidR="000F273C">
              <w:rPr>
                <w:rFonts w:ascii="Cambria" w:hAnsi="Cambria"/>
                <w:sz w:val="18"/>
                <w:szCs w:val="18"/>
              </w:rPr>
              <w:t>-1</w:t>
            </w:r>
            <w:r w:rsidR="006B6E0C">
              <w:rPr>
                <w:rFonts w:ascii="Cambria" w:hAnsi="Cambria"/>
                <w:sz w:val="18"/>
                <w:szCs w:val="18"/>
              </w:rPr>
              <w:t>1</w:t>
            </w:r>
          </w:p>
        </w:tc>
        <w:tc>
          <w:tcPr>
            <w:tcW w:w="1044" w:type="dxa"/>
          </w:tcPr>
          <w:p w:rsidR="000F273C" w:rsidRPr="005C1675" w:rsidRDefault="000F273C" w:rsidP="000F273C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N. Johnson</w:t>
            </w:r>
          </w:p>
        </w:tc>
        <w:tc>
          <w:tcPr>
            <w:tcW w:w="1422" w:type="dxa"/>
            <w:gridSpan w:val="2"/>
          </w:tcPr>
          <w:p w:rsidR="000F273C" w:rsidRDefault="000F273C" w:rsidP="00421F5F">
            <w:pPr>
              <w:pStyle w:val="ListParagraph"/>
              <w:spacing w:after="0" w:line="240" w:lineRule="auto"/>
              <w:ind w:left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I</w:t>
            </w:r>
            <w:r w:rsidR="00421F5F">
              <w:rPr>
                <w:rFonts w:ascii="Cambria" w:hAnsi="Cambria"/>
                <w:sz w:val="18"/>
                <w:szCs w:val="18"/>
              </w:rPr>
              <w:t>J</w:t>
            </w:r>
            <w:r>
              <w:rPr>
                <w:rFonts w:ascii="Cambria" w:hAnsi="Cambria"/>
                <w:sz w:val="18"/>
                <w:szCs w:val="18"/>
              </w:rPr>
              <w:t xml:space="preserve"> – CRM</w:t>
            </w:r>
          </w:p>
        </w:tc>
        <w:tc>
          <w:tcPr>
            <w:tcW w:w="5526" w:type="dxa"/>
          </w:tcPr>
          <w:p w:rsidR="000F273C" w:rsidRDefault="000F273C" w:rsidP="00952950">
            <w:pPr>
              <w:spacing w:after="0" w:line="240" w:lineRule="auto"/>
              <w:rPr>
                <w:rFonts w:ascii="Cambria" w:hAnsi="Cambria" w:cs="Arial"/>
                <w:bCs/>
                <w:sz w:val="18"/>
                <w:szCs w:val="18"/>
              </w:rPr>
            </w:pPr>
            <w:r>
              <w:rPr>
                <w:rFonts w:ascii="Cambria" w:hAnsi="Cambria" w:cs="Arial"/>
                <w:bCs/>
                <w:sz w:val="18"/>
                <w:szCs w:val="18"/>
              </w:rPr>
              <w:t>The system will update the associated cases to the “Resolved</w:t>
            </w:r>
            <w:r w:rsidR="00952950">
              <w:rPr>
                <w:rFonts w:ascii="Cambria" w:hAnsi="Cambria" w:cs="Arial"/>
                <w:bCs/>
                <w:sz w:val="18"/>
                <w:szCs w:val="18"/>
              </w:rPr>
              <w:t xml:space="preserve"> Pending Confirmation”</w:t>
            </w:r>
            <w:r>
              <w:rPr>
                <w:rFonts w:ascii="Cambria" w:hAnsi="Cambria" w:cs="Arial"/>
                <w:bCs/>
                <w:sz w:val="18"/>
                <w:szCs w:val="18"/>
              </w:rPr>
              <w:t xml:space="preserve"> status</w:t>
            </w:r>
            <w:r w:rsidR="00952950">
              <w:rPr>
                <w:rFonts w:ascii="Cambria" w:hAnsi="Cambria" w:cs="Arial"/>
                <w:bCs/>
                <w:sz w:val="18"/>
                <w:szCs w:val="18"/>
              </w:rPr>
              <w:t>.</w:t>
            </w:r>
          </w:p>
        </w:tc>
        <w:tc>
          <w:tcPr>
            <w:tcW w:w="1350" w:type="dxa"/>
          </w:tcPr>
          <w:p w:rsidR="000F273C" w:rsidRPr="00C046F5" w:rsidRDefault="000F273C" w:rsidP="000F273C">
            <w:pPr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0F273C" w:rsidRPr="00181379" w:rsidTr="00FA52CE">
        <w:trPr>
          <w:trHeight w:val="332"/>
        </w:trPr>
        <w:tc>
          <w:tcPr>
            <w:tcW w:w="594" w:type="dxa"/>
          </w:tcPr>
          <w:p w:rsidR="000F273C" w:rsidRDefault="00421F5F" w:rsidP="006B6E0C">
            <w:pPr>
              <w:pStyle w:val="ListParagraph"/>
              <w:spacing w:after="0" w:line="240" w:lineRule="auto"/>
              <w:ind w:left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lastRenderedPageBreak/>
              <w:t>JIRA</w:t>
            </w:r>
            <w:r w:rsidR="000F273C">
              <w:rPr>
                <w:rFonts w:ascii="Cambria" w:hAnsi="Cambria"/>
                <w:sz w:val="18"/>
                <w:szCs w:val="18"/>
              </w:rPr>
              <w:t>-1</w:t>
            </w:r>
            <w:r w:rsidR="006B6E0C">
              <w:rPr>
                <w:rFonts w:ascii="Cambria" w:hAnsi="Cambria"/>
                <w:sz w:val="18"/>
                <w:szCs w:val="18"/>
              </w:rPr>
              <w:t>2</w:t>
            </w:r>
          </w:p>
        </w:tc>
        <w:tc>
          <w:tcPr>
            <w:tcW w:w="1044" w:type="dxa"/>
          </w:tcPr>
          <w:p w:rsidR="000F273C" w:rsidRDefault="000F273C" w:rsidP="000F273C">
            <w:r w:rsidRPr="005C1675">
              <w:rPr>
                <w:rFonts w:ascii="Cambria" w:hAnsi="Cambria" w:cs="Arial"/>
                <w:sz w:val="18"/>
                <w:szCs w:val="18"/>
              </w:rPr>
              <w:t>N. Johnson</w:t>
            </w:r>
          </w:p>
        </w:tc>
        <w:tc>
          <w:tcPr>
            <w:tcW w:w="1422" w:type="dxa"/>
            <w:gridSpan w:val="2"/>
          </w:tcPr>
          <w:p w:rsidR="000F273C" w:rsidRPr="00CA7422" w:rsidRDefault="000F273C" w:rsidP="00421F5F">
            <w:pPr>
              <w:pStyle w:val="ListParagraph"/>
              <w:spacing w:after="0" w:line="240" w:lineRule="auto"/>
              <w:ind w:left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I</w:t>
            </w:r>
            <w:r w:rsidR="00421F5F">
              <w:rPr>
                <w:rFonts w:ascii="Cambria" w:hAnsi="Cambria"/>
                <w:sz w:val="18"/>
                <w:szCs w:val="18"/>
              </w:rPr>
              <w:t>J</w:t>
            </w:r>
            <w:r>
              <w:rPr>
                <w:rFonts w:ascii="Cambria" w:hAnsi="Cambria"/>
                <w:sz w:val="18"/>
                <w:szCs w:val="18"/>
              </w:rPr>
              <w:t xml:space="preserve"> – CRM</w:t>
            </w:r>
          </w:p>
        </w:tc>
        <w:tc>
          <w:tcPr>
            <w:tcW w:w="5526" w:type="dxa"/>
          </w:tcPr>
          <w:p w:rsidR="000F273C" w:rsidRPr="00952950" w:rsidRDefault="00952950" w:rsidP="00952950">
            <w:pPr>
              <w:spacing w:after="0" w:line="240" w:lineRule="auto"/>
              <w:rPr>
                <w:rFonts w:asciiTheme="majorHAnsi" w:hAnsiTheme="majorHAnsi" w:cs="Arial"/>
                <w:bCs/>
                <w:sz w:val="18"/>
                <w:szCs w:val="18"/>
              </w:rPr>
            </w:pPr>
            <w:r w:rsidRPr="00952950">
              <w:rPr>
                <w:rFonts w:asciiTheme="majorHAnsi" w:hAnsiTheme="majorHAnsi"/>
                <w:sz w:val="18"/>
                <w:szCs w:val="18"/>
              </w:rPr>
              <w:t xml:space="preserve">Resolved Pending Confirmation will trigger a ‘Call’ Task and Auto Send 3 email attempts 1 business day apart before Auto Closing to </w:t>
            </w:r>
            <w:r>
              <w:rPr>
                <w:rFonts w:asciiTheme="majorHAnsi" w:hAnsiTheme="majorHAnsi"/>
                <w:sz w:val="18"/>
                <w:szCs w:val="18"/>
              </w:rPr>
              <w:t>“</w:t>
            </w:r>
            <w:r w:rsidRPr="00952950">
              <w:rPr>
                <w:rFonts w:asciiTheme="majorHAnsi" w:hAnsiTheme="majorHAnsi"/>
                <w:sz w:val="18"/>
                <w:szCs w:val="18"/>
              </w:rPr>
              <w:t>Resolved Attempted Confirmation</w:t>
            </w:r>
            <w:r>
              <w:rPr>
                <w:rFonts w:asciiTheme="majorHAnsi" w:hAnsiTheme="majorHAnsi"/>
                <w:sz w:val="18"/>
                <w:szCs w:val="18"/>
              </w:rPr>
              <w:t>”</w:t>
            </w:r>
          </w:p>
        </w:tc>
        <w:tc>
          <w:tcPr>
            <w:tcW w:w="1350" w:type="dxa"/>
          </w:tcPr>
          <w:p w:rsidR="000F273C" w:rsidRPr="00C046F5" w:rsidRDefault="000F273C" w:rsidP="000F273C">
            <w:pPr>
              <w:spacing w:after="0" w:line="240" w:lineRule="auto"/>
              <w:jc w:val="center"/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0F273C" w:rsidRPr="00181379" w:rsidTr="00FA52CE">
        <w:trPr>
          <w:trHeight w:val="125"/>
        </w:trPr>
        <w:tc>
          <w:tcPr>
            <w:tcW w:w="594" w:type="dxa"/>
            <w:shd w:val="clear" w:color="auto" w:fill="C0C0C0"/>
          </w:tcPr>
          <w:p w:rsidR="000F273C" w:rsidRDefault="000F273C" w:rsidP="000F273C">
            <w:pPr>
              <w:spacing w:after="0" w:line="240" w:lineRule="auto"/>
              <w:jc w:val="center"/>
              <w:rPr>
                <w:rFonts w:ascii="Cambria" w:hAnsi="Cambria" w:cs="Arial"/>
                <w:b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C0C0C0"/>
          </w:tcPr>
          <w:p w:rsidR="000F273C" w:rsidRDefault="000F273C" w:rsidP="000F273C">
            <w:pPr>
              <w:spacing w:after="0" w:line="240" w:lineRule="auto"/>
              <w:jc w:val="center"/>
              <w:rPr>
                <w:rFonts w:ascii="Cambria" w:hAnsi="Cambria" w:cs="Arial"/>
                <w:b/>
                <w:sz w:val="18"/>
                <w:szCs w:val="18"/>
              </w:rPr>
            </w:pPr>
          </w:p>
        </w:tc>
        <w:tc>
          <w:tcPr>
            <w:tcW w:w="8298" w:type="dxa"/>
            <w:gridSpan w:val="4"/>
            <w:shd w:val="clear" w:color="auto" w:fill="C0C0C0"/>
          </w:tcPr>
          <w:p w:rsidR="000F273C" w:rsidRPr="00926DBE" w:rsidRDefault="000F273C" w:rsidP="00421F5F">
            <w:pPr>
              <w:spacing w:after="0" w:line="240" w:lineRule="auto"/>
              <w:jc w:val="center"/>
              <w:rPr>
                <w:rFonts w:ascii="Cambria" w:hAnsi="Cambria" w:cs="Arial"/>
                <w:b/>
                <w:sz w:val="18"/>
                <w:szCs w:val="18"/>
              </w:rPr>
            </w:pPr>
            <w:r>
              <w:rPr>
                <w:rFonts w:ascii="Cambria" w:hAnsi="Cambria" w:cs="Arial"/>
                <w:b/>
                <w:sz w:val="18"/>
                <w:szCs w:val="18"/>
              </w:rPr>
              <w:t xml:space="preserve">Update CRM </w:t>
            </w:r>
            <w:r w:rsidR="00421F5F">
              <w:rPr>
                <w:rFonts w:ascii="Cambria" w:hAnsi="Cambria" w:cs="Arial"/>
                <w:b/>
                <w:sz w:val="18"/>
                <w:szCs w:val="18"/>
              </w:rPr>
              <w:t xml:space="preserve">WorkItem </w:t>
            </w:r>
            <w:r>
              <w:rPr>
                <w:rFonts w:ascii="Cambria" w:hAnsi="Cambria" w:cs="Arial"/>
                <w:b/>
                <w:sz w:val="18"/>
                <w:szCs w:val="18"/>
              </w:rPr>
              <w:t>Case</w:t>
            </w:r>
          </w:p>
        </w:tc>
      </w:tr>
      <w:tr w:rsidR="000F273C" w:rsidRPr="00181379" w:rsidTr="00FA52CE">
        <w:trPr>
          <w:trHeight w:val="278"/>
        </w:trPr>
        <w:tc>
          <w:tcPr>
            <w:tcW w:w="594" w:type="dxa"/>
          </w:tcPr>
          <w:p w:rsidR="000F273C" w:rsidRDefault="00421F5F" w:rsidP="006B6E0C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JIRA</w:t>
            </w:r>
            <w:r w:rsidR="000F273C">
              <w:rPr>
                <w:rFonts w:ascii="Cambria" w:hAnsi="Cambria" w:cs="Arial"/>
                <w:sz w:val="18"/>
                <w:szCs w:val="18"/>
              </w:rPr>
              <w:t>-1</w:t>
            </w:r>
            <w:r w:rsidR="006B6E0C">
              <w:rPr>
                <w:rFonts w:ascii="Cambria" w:hAnsi="Cambria" w:cs="Arial"/>
                <w:sz w:val="18"/>
                <w:szCs w:val="18"/>
              </w:rPr>
              <w:t>3</w:t>
            </w:r>
          </w:p>
        </w:tc>
        <w:tc>
          <w:tcPr>
            <w:tcW w:w="1044" w:type="dxa"/>
          </w:tcPr>
          <w:p w:rsidR="000F273C" w:rsidRDefault="000F273C" w:rsidP="000F273C">
            <w:r w:rsidRPr="003F2A5C">
              <w:rPr>
                <w:rFonts w:ascii="Cambria" w:hAnsi="Cambria" w:cs="Arial"/>
                <w:sz w:val="18"/>
                <w:szCs w:val="18"/>
              </w:rPr>
              <w:t>N. Johnson</w:t>
            </w:r>
          </w:p>
        </w:tc>
        <w:tc>
          <w:tcPr>
            <w:tcW w:w="1422" w:type="dxa"/>
            <w:gridSpan w:val="2"/>
          </w:tcPr>
          <w:p w:rsidR="000F273C" w:rsidRPr="00CA7422" w:rsidRDefault="000F273C" w:rsidP="00421F5F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U</w:t>
            </w:r>
            <w:r w:rsidR="00421F5F">
              <w:rPr>
                <w:rFonts w:ascii="Cambria" w:hAnsi="Cambria" w:cs="Arial"/>
                <w:sz w:val="18"/>
                <w:szCs w:val="18"/>
              </w:rPr>
              <w:t>W</w:t>
            </w:r>
            <w:r>
              <w:rPr>
                <w:rFonts w:ascii="Cambria" w:hAnsi="Cambria" w:cs="Arial"/>
                <w:sz w:val="18"/>
                <w:szCs w:val="18"/>
              </w:rPr>
              <w:t xml:space="preserve"> – CRM</w:t>
            </w:r>
          </w:p>
        </w:tc>
        <w:tc>
          <w:tcPr>
            <w:tcW w:w="5526" w:type="dxa"/>
          </w:tcPr>
          <w:p w:rsidR="000F273C" w:rsidRPr="00CA7422" w:rsidRDefault="000F273C" w:rsidP="00421F5F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 xml:space="preserve">The agent updates the CRM </w:t>
            </w:r>
            <w:r w:rsidR="00421F5F">
              <w:rPr>
                <w:rFonts w:ascii="Cambria" w:hAnsi="Cambria" w:cs="Arial"/>
                <w:sz w:val="18"/>
                <w:szCs w:val="18"/>
              </w:rPr>
              <w:t>WorkItem</w:t>
            </w:r>
            <w:r>
              <w:rPr>
                <w:rFonts w:ascii="Cambria" w:hAnsi="Cambria" w:cs="Arial"/>
                <w:sz w:val="18"/>
                <w:szCs w:val="18"/>
              </w:rPr>
              <w:t xml:space="preserve"> Case with additional information/attachments</w:t>
            </w:r>
            <w:r w:rsidR="00421F5F">
              <w:rPr>
                <w:rFonts w:ascii="Cambria" w:hAnsi="Cambria" w:cs="Arial"/>
                <w:sz w:val="18"/>
                <w:szCs w:val="18"/>
              </w:rPr>
              <w:t>.</w:t>
            </w:r>
          </w:p>
        </w:tc>
        <w:tc>
          <w:tcPr>
            <w:tcW w:w="1350" w:type="dxa"/>
          </w:tcPr>
          <w:p w:rsidR="000F273C" w:rsidRPr="00181379" w:rsidRDefault="000F273C" w:rsidP="000F273C">
            <w:pPr>
              <w:spacing w:after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</w:tr>
      <w:tr w:rsidR="000F273C" w:rsidRPr="00181379" w:rsidTr="00FA52CE">
        <w:trPr>
          <w:trHeight w:val="152"/>
        </w:trPr>
        <w:tc>
          <w:tcPr>
            <w:tcW w:w="594" w:type="dxa"/>
          </w:tcPr>
          <w:p w:rsidR="000F273C" w:rsidRDefault="00421F5F" w:rsidP="006B6E0C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JIRA</w:t>
            </w:r>
            <w:r w:rsidR="000F273C">
              <w:rPr>
                <w:rFonts w:ascii="Cambria" w:hAnsi="Cambria" w:cs="Arial"/>
                <w:sz w:val="18"/>
                <w:szCs w:val="18"/>
              </w:rPr>
              <w:t>-1</w:t>
            </w:r>
            <w:r w:rsidR="006B6E0C">
              <w:rPr>
                <w:rFonts w:ascii="Cambria" w:hAnsi="Cambria" w:cs="Arial"/>
                <w:sz w:val="18"/>
                <w:szCs w:val="18"/>
              </w:rPr>
              <w:t>4</w:t>
            </w:r>
          </w:p>
        </w:tc>
        <w:tc>
          <w:tcPr>
            <w:tcW w:w="1044" w:type="dxa"/>
          </w:tcPr>
          <w:p w:rsidR="000F273C" w:rsidRDefault="000F273C" w:rsidP="000F273C">
            <w:r w:rsidRPr="003F2A5C">
              <w:rPr>
                <w:rFonts w:ascii="Cambria" w:hAnsi="Cambria" w:cs="Arial"/>
                <w:sz w:val="18"/>
                <w:szCs w:val="18"/>
              </w:rPr>
              <w:t>N. Johnson</w:t>
            </w:r>
          </w:p>
        </w:tc>
        <w:tc>
          <w:tcPr>
            <w:tcW w:w="1422" w:type="dxa"/>
            <w:gridSpan w:val="2"/>
          </w:tcPr>
          <w:p w:rsidR="000F273C" w:rsidRPr="00CA7422" w:rsidRDefault="000F273C" w:rsidP="00421F5F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U</w:t>
            </w:r>
            <w:r w:rsidR="00421F5F">
              <w:rPr>
                <w:rFonts w:ascii="Cambria" w:hAnsi="Cambria" w:cs="Arial"/>
                <w:sz w:val="18"/>
                <w:szCs w:val="18"/>
              </w:rPr>
              <w:t>W</w:t>
            </w:r>
          </w:p>
        </w:tc>
        <w:tc>
          <w:tcPr>
            <w:tcW w:w="5526" w:type="dxa"/>
          </w:tcPr>
          <w:p w:rsidR="000F273C" w:rsidRDefault="000F273C" w:rsidP="000F273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The system determines if one of the “create or update” fields has changed and if so, passes the “create or update” fields via a web service to </w:t>
            </w:r>
            <w:r w:rsidR="00421F5F">
              <w:rPr>
                <w:rFonts w:ascii="Cambria" w:hAnsi="Cambria"/>
                <w:sz w:val="18"/>
                <w:szCs w:val="18"/>
              </w:rPr>
              <w:t>JIRA</w:t>
            </w:r>
            <w:r>
              <w:rPr>
                <w:rFonts w:ascii="Cambria" w:hAnsi="Cambria"/>
                <w:sz w:val="18"/>
                <w:szCs w:val="18"/>
              </w:rPr>
              <w:t>:</w:t>
            </w:r>
          </w:p>
          <w:p w:rsidR="000F273C" w:rsidRPr="00185A71" w:rsidRDefault="000F273C" w:rsidP="00421F5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See </w:t>
            </w:r>
            <w:r w:rsidR="00421F5F">
              <w:rPr>
                <w:rFonts w:ascii="Cambria" w:hAnsi="Cambria"/>
                <w:sz w:val="18"/>
                <w:szCs w:val="18"/>
              </w:rPr>
              <w:t>JIRA</w:t>
            </w:r>
            <w:r>
              <w:rPr>
                <w:rFonts w:ascii="Cambria" w:hAnsi="Cambria"/>
                <w:sz w:val="18"/>
                <w:szCs w:val="18"/>
              </w:rPr>
              <w:t xml:space="preserve"> Field Appendix</w:t>
            </w:r>
          </w:p>
        </w:tc>
        <w:tc>
          <w:tcPr>
            <w:tcW w:w="1350" w:type="dxa"/>
          </w:tcPr>
          <w:p w:rsidR="000F273C" w:rsidRPr="00181379" w:rsidRDefault="000F273C" w:rsidP="000F273C">
            <w:pPr>
              <w:spacing w:after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</w:tr>
      <w:tr w:rsidR="000F273C" w:rsidRPr="00181379" w:rsidTr="00FA52CE">
        <w:trPr>
          <w:trHeight w:val="152"/>
        </w:trPr>
        <w:tc>
          <w:tcPr>
            <w:tcW w:w="594" w:type="dxa"/>
          </w:tcPr>
          <w:p w:rsidR="000F273C" w:rsidRDefault="00421F5F" w:rsidP="006B6E0C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JIRA</w:t>
            </w:r>
            <w:r w:rsidR="000F273C">
              <w:rPr>
                <w:rFonts w:ascii="Cambria" w:hAnsi="Cambria" w:cs="Arial"/>
                <w:sz w:val="18"/>
                <w:szCs w:val="18"/>
              </w:rPr>
              <w:t>-1</w:t>
            </w:r>
            <w:r w:rsidR="006B6E0C">
              <w:rPr>
                <w:rFonts w:ascii="Cambria" w:hAnsi="Cambria" w:cs="Arial"/>
                <w:sz w:val="18"/>
                <w:szCs w:val="18"/>
              </w:rPr>
              <w:t>5</w:t>
            </w:r>
          </w:p>
        </w:tc>
        <w:tc>
          <w:tcPr>
            <w:tcW w:w="1044" w:type="dxa"/>
          </w:tcPr>
          <w:p w:rsidR="000F273C" w:rsidRDefault="000F273C" w:rsidP="000F273C">
            <w:r w:rsidRPr="003F2A5C">
              <w:rPr>
                <w:rFonts w:ascii="Cambria" w:hAnsi="Cambria" w:cs="Arial"/>
                <w:sz w:val="18"/>
                <w:szCs w:val="18"/>
              </w:rPr>
              <w:t>N. Johnson</w:t>
            </w:r>
          </w:p>
        </w:tc>
        <w:tc>
          <w:tcPr>
            <w:tcW w:w="1422" w:type="dxa"/>
            <w:gridSpan w:val="2"/>
          </w:tcPr>
          <w:p w:rsidR="000F273C" w:rsidRPr="00CA7422" w:rsidRDefault="000F273C" w:rsidP="00421F5F">
            <w:pPr>
              <w:spacing w:after="0" w:line="240" w:lineRule="auto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U</w:t>
            </w:r>
            <w:r w:rsidR="00421F5F">
              <w:rPr>
                <w:rFonts w:ascii="Cambria" w:hAnsi="Cambria" w:cs="Arial"/>
                <w:sz w:val="18"/>
                <w:szCs w:val="18"/>
              </w:rPr>
              <w:t>W</w:t>
            </w:r>
            <w:r>
              <w:rPr>
                <w:rFonts w:ascii="Cambria" w:hAnsi="Cambria" w:cs="Arial"/>
                <w:sz w:val="18"/>
                <w:szCs w:val="18"/>
              </w:rPr>
              <w:t xml:space="preserve"> –</w:t>
            </w:r>
            <w:r w:rsidR="00421F5F">
              <w:rPr>
                <w:rFonts w:ascii="Cambria" w:hAnsi="Cambria" w:cs="Arial"/>
                <w:sz w:val="18"/>
                <w:szCs w:val="18"/>
              </w:rPr>
              <w:t>JIRA</w:t>
            </w:r>
          </w:p>
        </w:tc>
        <w:tc>
          <w:tcPr>
            <w:tcW w:w="5526" w:type="dxa"/>
          </w:tcPr>
          <w:p w:rsidR="000F273C" w:rsidRDefault="000F273C" w:rsidP="00952950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The system updates the appropriate </w:t>
            </w:r>
            <w:r w:rsidR="00952950">
              <w:rPr>
                <w:rFonts w:ascii="Cambria" w:hAnsi="Cambria"/>
                <w:sz w:val="18"/>
                <w:szCs w:val="18"/>
              </w:rPr>
              <w:t>JIRA ticket</w:t>
            </w:r>
            <w:r>
              <w:rPr>
                <w:rFonts w:ascii="Cambria" w:hAnsi="Cambria"/>
                <w:sz w:val="18"/>
                <w:szCs w:val="18"/>
              </w:rPr>
              <w:t xml:space="preserve"> and sets the appropriate status.</w:t>
            </w:r>
          </w:p>
        </w:tc>
        <w:tc>
          <w:tcPr>
            <w:tcW w:w="1350" w:type="dxa"/>
          </w:tcPr>
          <w:p w:rsidR="000F273C" w:rsidRPr="00181379" w:rsidRDefault="000F273C" w:rsidP="000F273C">
            <w:pPr>
              <w:spacing w:after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</w:tr>
      <w:tr w:rsidR="000F273C" w:rsidRPr="00181379" w:rsidTr="001C25E9">
        <w:trPr>
          <w:trHeight w:val="107"/>
        </w:trPr>
        <w:tc>
          <w:tcPr>
            <w:tcW w:w="9936" w:type="dxa"/>
            <w:gridSpan w:val="6"/>
            <w:shd w:val="clear" w:color="auto" w:fill="BFBFBF"/>
          </w:tcPr>
          <w:p w:rsidR="000F273C" w:rsidRPr="00CA7422" w:rsidRDefault="000F273C" w:rsidP="00421F5F">
            <w:pPr>
              <w:spacing w:after="0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Update </w:t>
            </w:r>
            <w:r w:rsidR="00421F5F">
              <w:rPr>
                <w:rFonts w:ascii="Cambria" w:hAnsi="Cambria"/>
                <w:b/>
                <w:sz w:val="18"/>
                <w:szCs w:val="18"/>
              </w:rPr>
              <w:t>JIRA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421F5F">
              <w:rPr>
                <w:rFonts w:ascii="Cambria" w:hAnsi="Cambria"/>
                <w:b/>
                <w:sz w:val="18"/>
                <w:szCs w:val="18"/>
              </w:rPr>
              <w:t>Ticket</w:t>
            </w:r>
          </w:p>
        </w:tc>
      </w:tr>
      <w:tr w:rsidR="000F273C" w:rsidRPr="00181379" w:rsidTr="00FA52CE">
        <w:trPr>
          <w:trHeight w:val="170"/>
        </w:trPr>
        <w:tc>
          <w:tcPr>
            <w:tcW w:w="594" w:type="dxa"/>
          </w:tcPr>
          <w:p w:rsidR="000F273C" w:rsidRDefault="00421F5F" w:rsidP="006B6E0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JIRA</w:t>
            </w:r>
            <w:r w:rsidR="000F273C">
              <w:rPr>
                <w:rFonts w:ascii="Times New Roman" w:hAnsi="Times New Roman"/>
                <w:sz w:val="18"/>
                <w:szCs w:val="18"/>
              </w:rPr>
              <w:t>-1</w:t>
            </w:r>
            <w:r w:rsidR="006B6E0C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044" w:type="dxa"/>
          </w:tcPr>
          <w:p w:rsidR="000F273C" w:rsidRDefault="000F273C" w:rsidP="000F273C">
            <w:r w:rsidRPr="00097EE5">
              <w:rPr>
                <w:rFonts w:ascii="Cambria" w:hAnsi="Cambria" w:cs="Arial"/>
                <w:sz w:val="18"/>
                <w:szCs w:val="18"/>
              </w:rPr>
              <w:t>N. Johnson</w:t>
            </w:r>
          </w:p>
        </w:tc>
        <w:tc>
          <w:tcPr>
            <w:tcW w:w="1422" w:type="dxa"/>
            <w:gridSpan w:val="2"/>
          </w:tcPr>
          <w:p w:rsidR="000F273C" w:rsidRPr="00CA7422" w:rsidRDefault="000F273C" w:rsidP="00421F5F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</w:t>
            </w:r>
            <w:r w:rsidR="00421F5F">
              <w:rPr>
                <w:rFonts w:ascii="Times New Roman" w:hAnsi="Times New Roman"/>
                <w:sz w:val="18"/>
                <w:szCs w:val="18"/>
              </w:rPr>
              <w:t>J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– </w:t>
            </w:r>
            <w:r w:rsidR="00421F5F">
              <w:rPr>
                <w:rFonts w:ascii="Times New Roman" w:hAnsi="Times New Roman"/>
                <w:sz w:val="18"/>
                <w:szCs w:val="18"/>
              </w:rPr>
              <w:t>JIRA</w:t>
            </w:r>
          </w:p>
        </w:tc>
        <w:tc>
          <w:tcPr>
            <w:tcW w:w="5526" w:type="dxa"/>
          </w:tcPr>
          <w:p w:rsidR="000F273C" w:rsidRPr="00CA7422" w:rsidRDefault="000F273C" w:rsidP="00421F5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The user updates the </w:t>
            </w:r>
            <w:r w:rsidR="00421F5F">
              <w:rPr>
                <w:rFonts w:ascii="Times New Roman" w:hAnsi="Times New Roman"/>
                <w:sz w:val="18"/>
                <w:szCs w:val="18"/>
              </w:rPr>
              <w:t>JIRA Ticket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(request more information</w:t>
            </w:r>
            <w:r w:rsidR="00421F5F">
              <w:rPr>
                <w:rFonts w:ascii="Times New Roman" w:hAnsi="Times New Roman"/>
                <w:sz w:val="18"/>
                <w:szCs w:val="18"/>
              </w:rPr>
              <w:t>, update ticket type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or links the </w:t>
            </w:r>
            <w:r w:rsidR="00421F5F">
              <w:rPr>
                <w:rFonts w:ascii="Times New Roman" w:hAnsi="Times New Roman"/>
                <w:sz w:val="18"/>
                <w:szCs w:val="18"/>
              </w:rPr>
              <w:t>ticket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to a </w:t>
            </w:r>
            <w:r w:rsidR="00421F5F">
              <w:rPr>
                <w:rFonts w:ascii="Times New Roman" w:hAnsi="Times New Roman"/>
                <w:sz w:val="18"/>
                <w:szCs w:val="18"/>
              </w:rPr>
              <w:t>Project/Release)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</w:p>
        </w:tc>
        <w:tc>
          <w:tcPr>
            <w:tcW w:w="1350" w:type="dxa"/>
          </w:tcPr>
          <w:p w:rsidR="000F273C" w:rsidRPr="00181379" w:rsidRDefault="000F273C" w:rsidP="000F273C">
            <w:pPr>
              <w:spacing w:after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</w:tr>
      <w:tr w:rsidR="000F273C" w:rsidRPr="00181379" w:rsidTr="00FA52CE">
        <w:trPr>
          <w:trHeight w:val="170"/>
        </w:trPr>
        <w:tc>
          <w:tcPr>
            <w:tcW w:w="594" w:type="dxa"/>
          </w:tcPr>
          <w:p w:rsidR="000F273C" w:rsidRDefault="00421F5F" w:rsidP="006B6E0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JIRA</w:t>
            </w:r>
            <w:r w:rsidR="000F273C">
              <w:rPr>
                <w:rFonts w:ascii="Times New Roman" w:hAnsi="Times New Roman"/>
                <w:sz w:val="18"/>
                <w:szCs w:val="18"/>
              </w:rPr>
              <w:t>-1</w:t>
            </w:r>
            <w:r w:rsidR="006B6E0C"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1044" w:type="dxa"/>
          </w:tcPr>
          <w:p w:rsidR="000F273C" w:rsidRDefault="000F273C" w:rsidP="000F273C">
            <w:r w:rsidRPr="00097EE5">
              <w:rPr>
                <w:rFonts w:ascii="Cambria" w:hAnsi="Cambria" w:cs="Arial"/>
                <w:sz w:val="18"/>
                <w:szCs w:val="18"/>
              </w:rPr>
              <w:t>N. Johnson</w:t>
            </w:r>
          </w:p>
        </w:tc>
        <w:tc>
          <w:tcPr>
            <w:tcW w:w="1422" w:type="dxa"/>
            <w:gridSpan w:val="2"/>
          </w:tcPr>
          <w:p w:rsidR="000F273C" w:rsidRDefault="000F273C" w:rsidP="00421F5F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</w:t>
            </w:r>
            <w:r w:rsidR="00421F5F">
              <w:rPr>
                <w:rFonts w:ascii="Times New Roman" w:hAnsi="Times New Roman"/>
                <w:sz w:val="18"/>
                <w:szCs w:val="18"/>
              </w:rPr>
              <w:t>J</w:t>
            </w:r>
          </w:p>
        </w:tc>
        <w:tc>
          <w:tcPr>
            <w:tcW w:w="5526" w:type="dxa"/>
          </w:tcPr>
          <w:p w:rsidR="000F273C" w:rsidRDefault="000F273C" w:rsidP="000F273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The system determines if one of the “update” fields has changed and if so, passes the “update” fields via web service to the CRM:</w:t>
            </w:r>
          </w:p>
          <w:p w:rsidR="000F273C" w:rsidRPr="00185A71" w:rsidRDefault="000F273C" w:rsidP="00421F5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See </w:t>
            </w:r>
            <w:r w:rsidR="00421F5F">
              <w:rPr>
                <w:rFonts w:ascii="Times New Roman" w:hAnsi="Times New Roman"/>
                <w:sz w:val="18"/>
                <w:szCs w:val="18"/>
              </w:rPr>
              <w:t>JIRA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Field Appendix</w:t>
            </w:r>
            <w:r w:rsidRPr="00185A71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</w:tcPr>
          <w:p w:rsidR="000F273C" w:rsidRPr="00181379" w:rsidRDefault="000F273C" w:rsidP="000F273C">
            <w:pPr>
              <w:spacing w:after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</w:tr>
      <w:tr w:rsidR="000F273C" w:rsidRPr="00181379" w:rsidTr="008A147D">
        <w:trPr>
          <w:trHeight w:val="170"/>
        </w:trPr>
        <w:tc>
          <w:tcPr>
            <w:tcW w:w="594" w:type="dxa"/>
            <w:tcBorders>
              <w:bottom w:val="single" w:sz="4" w:space="0" w:color="000000"/>
            </w:tcBorders>
          </w:tcPr>
          <w:p w:rsidR="000F273C" w:rsidRDefault="00421F5F" w:rsidP="006B6E0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JIRA</w:t>
            </w:r>
            <w:r w:rsidR="000F273C">
              <w:rPr>
                <w:rFonts w:ascii="Times New Roman" w:hAnsi="Times New Roman"/>
                <w:sz w:val="18"/>
                <w:szCs w:val="18"/>
              </w:rPr>
              <w:t>-</w:t>
            </w:r>
            <w:r w:rsidR="006B6E0C">
              <w:rPr>
                <w:rFonts w:ascii="Times New Roman" w:hAnsi="Times New Roman"/>
                <w:sz w:val="18"/>
                <w:szCs w:val="18"/>
              </w:rPr>
              <w:t>18</w:t>
            </w:r>
          </w:p>
        </w:tc>
        <w:tc>
          <w:tcPr>
            <w:tcW w:w="1044" w:type="dxa"/>
            <w:tcBorders>
              <w:bottom w:val="single" w:sz="4" w:space="0" w:color="000000"/>
            </w:tcBorders>
          </w:tcPr>
          <w:p w:rsidR="000F273C" w:rsidRDefault="000F273C" w:rsidP="000F273C">
            <w:r w:rsidRPr="00097EE5">
              <w:rPr>
                <w:rFonts w:ascii="Cambria" w:hAnsi="Cambria" w:cs="Arial"/>
                <w:sz w:val="18"/>
                <w:szCs w:val="18"/>
              </w:rPr>
              <w:t>N. Johnson</w:t>
            </w:r>
          </w:p>
        </w:tc>
        <w:tc>
          <w:tcPr>
            <w:tcW w:w="1422" w:type="dxa"/>
            <w:gridSpan w:val="2"/>
            <w:tcBorders>
              <w:bottom w:val="single" w:sz="4" w:space="0" w:color="000000"/>
            </w:tcBorders>
          </w:tcPr>
          <w:p w:rsidR="000F273C" w:rsidRDefault="000F273C" w:rsidP="00421F5F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</w:t>
            </w:r>
            <w:r w:rsidR="00421F5F">
              <w:rPr>
                <w:rFonts w:ascii="Times New Roman" w:hAnsi="Times New Roman"/>
                <w:sz w:val="18"/>
                <w:szCs w:val="18"/>
              </w:rPr>
              <w:t>J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– CRM</w:t>
            </w:r>
          </w:p>
        </w:tc>
        <w:tc>
          <w:tcPr>
            <w:tcW w:w="5526" w:type="dxa"/>
            <w:tcBorders>
              <w:bottom w:val="single" w:sz="4" w:space="0" w:color="000000"/>
            </w:tcBorders>
          </w:tcPr>
          <w:p w:rsidR="000F273C" w:rsidRDefault="000F273C" w:rsidP="00421F5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The system updates the CRM </w:t>
            </w:r>
            <w:r w:rsidR="00421F5F">
              <w:rPr>
                <w:rFonts w:ascii="Times New Roman" w:hAnsi="Times New Roman"/>
                <w:sz w:val="18"/>
                <w:szCs w:val="18"/>
              </w:rPr>
              <w:t>WorkItem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Case.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:rsidR="000F273C" w:rsidRPr="00181379" w:rsidRDefault="000F273C" w:rsidP="000F273C">
            <w:pPr>
              <w:spacing w:after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</w:tr>
      <w:tr w:rsidR="000F273C" w:rsidRPr="00181379" w:rsidTr="008A147D">
        <w:trPr>
          <w:trHeight w:val="170"/>
        </w:trPr>
        <w:tc>
          <w:tcPr>
            <w:tcW w:w="9936" w:type="dxa"/>
            <w:gridSpan w:val="6"/>
            <w:shd w:val="pct25" w:color="auto" w:fill="auto"/>
          </w:tcPr>
          <w:p w:rsidR="000F273C" w:rsidRPr="00181379" w:rsidRDefault="00EF32B1" w:rsidP="00EF32B1">
            <w:pPr>
              <w:spacing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Create CRM WorkItem</w:t>
            </w:r>
          </w:p>
        </w:tc>
      </w:tr>
      <w:tr w:rsidR="00EF32B1" w:rsidRPr="00181379" w:rsidTr="00FA52CE">
        <w:trPr>
          <w:trHeight w:val="170"/>
        </w:trPr>
        <w:tc>
          <w:tcPr>
            <w:tcW w:w="594" w:type="dxa"/>
          </w:tcPr>
          <w:p w:rsidR="00EF32B1" w:rsidRPr="00FE15EC" w:rsidRDefault="00EF32B1" w:rsidP="006B6E0C">
            <w:pPr>
              <w:spacing w:after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JIRA</w:t>
            </w:r>
            <w:r w:rsidRPr="00FE15EC">
              <w:rPr>
                <w:rFonts w:asciiTheme="majorHAnsi" w:hAnsiTheme="majorHAnsi"/>
                <w:sz w:val="18"/>
                <w:szCs w:val="18"/>
              </w:rPr>
              <w:t>-</w:t>
            </w:r>
            <w:r w:rsidR="006B6E0C">
              <w:rPr>
                <w:rFonts w:asciiTheme="majorHAnsi" w:hAnsiTheme="majorHAnsi"/>
                <w:sz w:val="18"/>
                <w:szCs w:val="18"/>
              </w:rPr>
              <w:t>19</w:t>
            </w:r>
          </w:p>
        </w:tc>
        <w:tc>
          <w:tcPr>
            <w:tcW w:w="1044" w:type="dxa"/>
          </w:tcPr>
          <w:p w:rsidR="00EF32B1" w:rsidRPr="00FE15EC" w:rsidRDefault="00EF32B1" w:rsidP="00EF32B1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FE15EC">
              <w:rPr>
                <w:rFonts w:asciiTheme="majorHAnsi" w:hAnsiTheme="majorHAnsi" w:cs="Arial"/>
                <w:sz w:val="18"/>
                <w:szCs w:val="18"/>
              </w:rPr>
              <w:t>N. Johnson</w:t>
            </w:r>
          </w:p>
        </w:tc>
        <w:tc>
          <w:tcPr>
            <w:tcW w:w="1422" w:type="dxa"/>
            <w:gridSpan w:val="2"/>
          </w:tcPr>
          <w:p w:rsidR="00EF32B1" w:rsidRPr="00FE15EC" w:rsidRDefault="00EF32B1" w:rsidP="00EF32B1">
            <w:pPr>
              <w:spacing w:after="0"/>
              <w:rPr>
                <w:rFonts w:asciiTheme="majorHAnsi" w:hAnsiTheme="majorHAnsi"/>
                <w:sz w:val="18"/>
                <w:szCs w:val="18"/>
              </w:rPr>
            </w:pPr>
            <w:r w:rsidRPr="00FE15EC">
              <w:rPr>
                <w:rFonts w:asciiTheme="majorHAnsi" w:hAnsiTheme="majorHAnsi"/>
                <w:sz w:val="18"/>
                <w:szCs w:val="18"/>
              </w:rPr>
              <w:t>C</w:t>
            </w:r>
            <w:r>
              <w:rPr>
                <w:rFonts w:asciiTheme="majorHAnsi" w:hAnsiTheme="majorHAnsi"/>
                <w:sz w:val="18"/>
                <w:szCs w:val="18"/>
              </w:rPr>
              <w:t>W</w:t>
            </w:r>
            <w:r w:rsidRPr="00FE15EC">
              <w:rPr>
                <w:rFonts w:asciiTheme="majorHAnsi" w:hAnsiTheme="majorHAnsi"/>
                <w:sz w:val="18"/>
                <w:szCs w:val="18"/>
              </w:rPr>
              <w:t xml:space="preserve"> – </w:t>
            </w:r>
            <w:r>
              <w:rPr>
                <w:rFonts w:asciiTheme="majorHAnsi" w:hAnsiTheme="majorHAnsi"/>
                <w:sz w:val="18"/>
                <w:szCs w:val="18"/>
              </w:rPr>
              <w:t>JIRA</w:t>
            </w:r>
          </w:p>
        </w:tc>
        <w:tc>
          <w:tcPr>
            <w:tcW w:w="5526" w:type="dxa"/>
          </w:tcPr>
          <w:p w:rsidR="00EF32B1" w:rsidRPr="00FE15EC" w:rsidRDefault="00EF32B1" w:rsidP="00EF32B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FE15EC">
              <w:rPr>
                <w:rFonts w:asciiTheme="majorHAnsi" w:hAnsiTheme="majorHAnsi"/>
                <w:sz w:val="18"/>
                <w:szCs w:val="18"/>
              </w:rPr>
              <w:t xml:space="preserve">The </w:t>
            </w:r>
            <w:r>
              <w:rPr>
                <w:rFonts w:asciiTheme="majorHAnsi" w:hAnsiTheme="majorHAnsi"/>
                <w:sz w:val="18"/>
                <w:szCs w:val="18"/>
              </w:rPr>
              <w:t>TPO</w:t>
            </w:r>
            <w:r w:rsidRPr="00FE15EC">
              <w:rPr>
                <w:rFonts w:asciiTheme="majorHAnsi" w:hAnsiTheme="majorHAnsi"/>
                <w:sz w:val="18"/>
                <w:szCs w:val="18"/>
              </w:rPr>
              <w:t xml:space="preserve"> creates a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FE15EC">
              <w:rPr>
                <w:rFonts w:asciiTheme="majorHAnsi" w:hAnsiTheme="majorHAnsi"/>
                <w:sz w:val="18"/>
                <w:szCs w:val="18"/>
              </w:rPr>
              <w:t>n</w:t>
            </w:r>
            <w:r>
              <w:rPr>
                <w:rFonts w:asciiTheme="majorHAnsi" w:hAnsiTheme="majorHAnsi"/>
                <w:sz w:val="18"/>
                <w:szCs w:val="18"/>
              </w:rPr>
              <w:t>ew</w:t>
            </w:r>
            <w:r w:rsidRPr="00FE15EC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Ticket in JIRA</w:t>
            </w:r>
            <w:r w:rsidRPr="00FE15EC">
              <w:rPr>
                <w:rFonts w:asciiTheme="majorHAnsi" w:hAnsiTheme="majorHAnsi"/>
                <w:sz w:val="18"/>
                <w:szCs w:val="18"/>
              </w:rPr>
              <w:t>.</w:t>
            </w:r>
          </w:p>
        </w:tc>
        <w:tc>
          <w:tcPr>
            <w:tcW w:w="1350" w:type="dxa"/>
          </w:tcPr>
          <w:p w:rsidR="00EF32B1" w:rsidRPr="00181379" w:rsidRDefault="00EF32B1" w:rsidP="00EF32B1">
            <w:pPr>
              <w:spacing w:after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</w:tr>
      <w:tr w:rsidR="00EF32B1" w:rsidRPr="00181379" w:rsidTr="00FA52CE">
        <w:trPr>
          <w:trHeight w:val="170"/>
        </w:trPr>
        <w:tc>
          <w:tcPr>
            <w:tcW w:w="594" w:type="dxa"/>
          </w:tcPr>
          <w:p w:rsidR="00EF32B1" w:rsidRPr="00FE15EC" w:rsidRDefault="00EF32B1" w:rsidP="006B6E0C">
            <w:pPr>
              <w:spacing w:after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JIRA-2</w:t>
            </w:r>
            <w:r w:rsidR="006B6E0C">
              <w:rPr>
                <w:rFonts w:ascii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044" w:type="dxa"/>
          </w:tcPr>
          <w:p w:rsidR="00EF32B1" w:rsidRPr="00FE15EC" w:rsidRDefault="00EF32B1" w:rsidP="00EF32B1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FE15EC">
              <w:rPr>
                <w:rFonts w:asciiTheme="majorHAnsi" w:hAnsiTheme="majorHAnsi" w:cs="Arial"/>
                <w:sz w:val="18"/>
                <w:szCs w:val="18"/>
              </w:rPr>
              <w:t>N. Johnson</w:t>
            </w:r>
          </w:p>
        </w:tc>
        <w:tc>
          <w:tcPr>
            <w:tcW w:w="1422" w:type="dxa"/>
            <w:gridSpan w:val="2"/>
          </w:tcPr>
          <w:p w:rsidR="00EF32B1" w:rsidRPr="00FE15EC" w:rsidRDefault="00EF32B1" w:rsidP="00EF32B1">
            <w:pPr>
              <w:spacing w:after="0"/>
              <w:rPr>
                <w:rFonts w:asciiTheme="majorHAnsi" w:hAnsiTheme="majorHAnsi"/>
                <w:sz w:val="18"/>
                <w:szCs w:val="18"/>
              </w:rPr>
            </w:pPr>
            <w:r w:rsidRPr="00FE15EC">
              <w:rPr>
                <w:rFonts w:asciiTheme="majorHAnsi" w:hAnsiTheme="majorHAnsi"/>
                <w:sz w:val="18"/>
                <w:szCs w:val="18"/>
              </w:rPr>
              <w:t>C</w:t>
            </w:r>
            <w:r>
              <w:rPr>
                <w:rFonts w:asciiTheme="majorHAnsi" w:hAnsiTheme="majorHAnsi"/>
                <w:sz w:val="18"/>
                <w:szCs w:val="18"/>
              </w:rPr>
              <w:t>W – PI</w:t>
            </w:r>
          </w:p>
        </w:tc>
        <w:tc>
          <w:tcPr>
            <w:tcW w:w="5526" w:type="dxa"/>
          </w:tcPr>
          <w:p w:rsidR="00EF32B1" w:rsidRPr="00FE15EC" w:rsidRDefault="00EF32B1" w:rsidP="00EF32B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FE15EC">
              <w:rPr>
                <w:rFonts w:asciiTheme="majorHAnsi" w:hAnsiTheme="majorHAnsi"/>
                <w:sz w:val="18"/>
                <w:szCs w:val="18"/>
              </w:rPr>
              <w:t xml:space="preserve">The system passes the appropriate fields to create a </w:t>
            </w:r>
            <w:r>
              <w:rPr>
                <w:rFonts w:asciiTheme="majorHAnsi" w:hAnsiTheme="majorHAnsi"/>
                <w:sz w:val="18"/>
                <w:szCs w:val="18"/>
              </w:rPr>
              <w:t>“Salesforce WorkItem Case</w:t>
            </w:r>
            <w:r w:rsidRPr="00FE15EC">
              <w:rPr>
                <w:rFonts w:asciiTheme="majorHAnsi" w:hAnsiTheme="majorHAnsi"/>
                <w:sz w:val="18"/>
                <w:szCs w:val="18"/>
              </w:rPr>
              <w:t xml:space="preserve">” based on the </w:t>
            </w:r>
            <w:r>
              <w:rPr>
                <w:rFonts w:asciiTheme="majorHAnsi" w:hAnsiTheme="majorHAnsi"/>
                <w:sz w:val="18"/>
                <w:szCs w:val="18"/>
              </w:rPr>
              <w:t>JIRA Ticket</w:t>
            </w:r>
            <w:r w:rsidRPr="00FE15EC">
              <w:rPr>
                <w:rFonts w:asciiTheme="majorHAnsi" w:hAnsiTheme="majorHAnsi"/>
                <w:sz w:val="18"/>
                <w:szCs w:val="18"/>
              </w:rPr>
              <w:t xml:space="preserve"> data.</w:t>
            </w:r>
          </w:p>
        </w:tc>
        <w:tc>
          <w:tcPr>
            <w:tcW w:w="1350" w:type="dxa"/>
          </w:tcPr>
          <w:p w:rsidR="00EF32B1" w:rsidRPr="00181379" w:rsidRDefault="00EF32B1" w:rsidP="00EF32B1">
            <w:pPr>
              <w:spacing w:after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</w:tr>
      <w:tr w:rsidR="00EF32B1" w:rsidRPr="00181379" w:rsidTr="00FA52CE">
        <w:trPr>
          <w:trHeight w:val="170"/>
        </w:trPr>
        <w:tc>
          <w:tcPr>
            <w:tcW w:w="594" w:type="dxa"/>
          </w:tcPr>
          <w:p w:rsidR="00EF32B1" w:rsidRPr="00FE15EC" w:rsidRDefault="00EF32B1" w:rsidP="006B6E0C">
            <w:pPr>
              <w:spacing w:after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JIRA-2</w:t>
            </w:r>
            <w:r w:rsidR="006B6E0C"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  <w:tc>
          <w:tcPr>
            <w:tcW w:w="1044" w:type="dxa"/>
          </w:tcPr>
          <w:p w:rsidR="00EF32B1" w:rsidRPr="00FE15EC" w:rsidRDefault="00EF32B1" w:rsidP="00EF32B1">
            <w:pPr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N. Johnson</w:t>
            </w:r>
          </w:p>
        </w:tc>
        <w:tc>
          <w:tcPr>
            <w:tcW w:w="1422" w:type="dxa"/>
            <w:gridSpan w:val="2"/>
          </w:tcPr>
          <w:p w:rsidR="00EF32B1" w:rsidRPr="00FE15EC" w:rsidRDefault="00EF32B1" w:rsidP="00EF32B1">
            <w:pPr>
              <w:spacing w:after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CW – CRM</w:t>
            </w:r>
          </w:p>
        </w:tc>
        <w:tc>
          <w:tcPr>
            <w:tcW w:w="5526" w:type="dxa"/>
          </w:tcPr>
          <w:p w:rsidR="00EF32B1" w:rsidRDefault="00EF32B1" w:rsidP="00EF32B1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1F62B8">
              <w:rPr>
                <w:rFonts w:ascii="Cambria" w:hAnsi="Cambria"/>
                <w:sz w:val="18"/>
                <w:szCs w:val="18"/>
              </w:rPr>
              <w:t xml:space="preserve">The system will </w:t>
            </w:r>
            <w:r>
              <w:rPr>
                <w:rFonts w:ascii="Cambria" w:hAnsi="Cambria"/>
                <w:sz w:val="18"/>
                <w:szCs w:val="18"/>
              </w:rPr>
              <w:t xml:space="preserve">create a Salesforce WorkItem with a status of “Working”. </w:t>
            </w:r>
          </w:p>
          <w:p w:rsidR="00EF32B1" w:rsidRPr="001509B7" w:rsidRDefault="00EF32B1" w:rsidP="00EF32B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509B7">
              <w:rPr>
                <w:rFonts w:ascii="Cambria" w:hAnsi="Cambria"/>
                <w:sz w:val="18"/>
                <w:szCs w:val="18"/>
              </w:rPr>
              <w:t xml:space="preserve">See </w:t>
            </w:r>
            <w:r>
              <w:rPr>
                <w:rFonts w:ascii="Cambria" w:hAnsi="Cambria"/>
                <w:sz w:val="18"/>
                <w:szCs w:val="18"/>
              </w:rPr>
              <w:t>JIRA</w:t>
            </w:r>
            <w:r w:rsidRPr="001509B7">
              <w:rPr>
                <w:rFonts w:ascii="Cambria" w:hAnsi="Cambria"/>
                <w:sz w:val="18"/>
                <w:szCs w:val="18"/>
              </w:rPr>
              <w:t xml:space="preserve"> Field Appendix</w:t>
            </w:r>
          </w:p>
        </w:tc>
        <w:tc>
          <w:tcPr>
            <w:tcW w:w="1350" w:type="dxa"/>
          </w:tcPr>
          <w:p w:rsidR="00EF32B1" w:rsidRPr="00181379" w:rsidRDefault="00EF32B1" w:rsidP="00EF32B1">
            <w:pPr>
              <w:spacing w:after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</w:tr>
      <w:tr w:rsidR="00EF32B1" w:rsidRPr="00181379" w:rsidTr="00FA52CE">
        <w:trPr>
          <w:trHeight w:val="170"/>
        </w:trPr>
        <w:tc>
          <w:tcPr>
            <w:tcW w:w="594" w:type="dxa"/>
          </w:tcPr>
          <w:p w:rsidR="00EF32B1" w:rsidRPr="00FE15EC" w:rsidRDefault="00EF32B1" w:rsidP="006B6E0C">
            <w:pPr>
              <w:spacing w:after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JIRA</w:t>
            </w:r>
            <w:r w:rsidRPr="00FE15EC">
              <w:rPr>
                <w:rFonts w:asciiTheme="majorHAnsi" w:hAnsiTheme="majorHAnsi"/>
                <w:sz w:val="18"/>
                <w:szCs w:val="18"/>
              </w:rPr>
              <w:t>-</w:t>
            </w:r>
            <w:r>
              <w:rPr>
                <w:rFonts w:asciiTheme="majorHAnsi" w:hAnsiTheme="majorHAnsi"/>
                <w:sz w:val="18"/>
                <w:szCs w:val="18"/>
              </w:rPr>
              <w:t>2</w:t>
            </w:r>
            <w:r w:rsidR="006B6E0C"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1044" w:type="dxa"/>
          </w:tcPr>
          <w:p w:rsidR="00EF32B1" w:rsidRPr="00FE15EC" w:rsidRDefault="00EF32B1" w:rsidP="00EF32B1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FE15EC">
              <w:rPr>
                <w:rFonts w:asciiTheme="majorHAnsi" w:hAnsiTheme="majorHAnsi" w:cs="Arial"/>
                <w:sz w:val="18"/>
                <w:szCs w:val="18"/>
              </w:rPr>
              <w:t>N. Johnson</w:t>
            </w:r>
          </w:p>
        </w:tc>
        <w:tc>
          <w:tcPr>
            <w:tcW w:w="1422" w:type="dxa"/>
            <w:gridSpan w:val="2"/>
          </w:tcPr>
          <w:p w:rsidR="00EF32B1" w:rsidRPr="00FE15EC" w:rsidRDefault="00EF32B1" w:rsidP="00EF32B1">
            <w:pPr>
              <w:spacing w:after="0"/>
              <w:rPr>
                <w:rFonts w:asciiTheme="majorHAnsi" w:hAnsiTheme="majorHAnsi"/>
                <w:sz w:val="18"/>
                <w:szCs w:val="18"/>
              </w:rPr>
            </w:pPr>
            <w:r w:rsidRPr="00FE15EC">
              <w:rPr>
                <w:rFonts w:asciiTheme="majorHAnsi" w:hAnsiTheme="majorHAnsi"/>
                <w:sz w:val="18"/>
                <w:szCs w:val="18"/>
              </w:rPr>
              <w:t>C</w:t>
            </w:r>
            <w:r>
              <w:rPr>
                <w:rFonts w:asciiTheme="majorHAnsi" w:hAnsiTheme="majorHAnsi"/>
                <w:sz w:val="18"/>
                <w:szCs w:val="18"/>
              </w:rPr>
              <w:t>W – PI</w:t>
            </w:r>
          </w:p>
        </w:tc>
        <w:tc>
          <w:tcPr>
            <w:tcW w:w="5526" w:type="dxa"/>
          </w:tcPr>
          <w:p w:rsidR="00EF32B1" w:rsidRPr="00FE15EC" w:rsidRDefault="00EF32B1" w:rsidP="00EF32B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FE15EC">
              <w:rPr>
                <w:rFonts w:asciiTheme="majorHAnsi" w:hAnsiTheme="majorHAnsi"/>
                <w:sz w:val="18"/>
                <w:szCs w:val="18"/>
              </w:rPr>
              <w:t xml:space="preserve">The system will pass the CRM 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WorkItem </w:t>
            </w:r>
            <w:r w:rsidRPr="00FE15EC">
              <w:rPr>
                <w:rFonts w:asciiTheme="majorHAnsi" w:hAnsiTheme="majorHAnsi"/>
                <w:sz w:val="18"/>
                <w:szCs w:val="18"/>
              </w:rPr>
              <w:t>ID assigned back to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JIRA.</w:t>
            </w:r>
          </w:p>
        </w:tc>
        <w:tc>
          <w:tcPr>
            <w:tcW w:w="1350" w:type="dxa"/>
          </w:tcPr>
          <w:p w:rsidR="00EF32B1" w:rsidRPr="00181379" w:rsidRDefault="00EF32B1" w:rsidP="00EF32B1">
            <w:pPr>
              <w:spacing w:after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</w:tr>
      <w:tr w:rsidR="00EF32B1" w:rsidRPr="00181379" w:rsidTr="00FA52CE">
        <w:trPr>
          <w:trHeight w:val="170"/>
        </w:trPr>
        <w:tc>
          <w:tcPr>
            <w:tcW w:w="594" w:type="dxa"/>
          </w:tcPr>
          <w:p w:rsidR="00EF32B1" w:rsidRPr="00FE15EC" w:rsidRDefault="00EF32B1" w:rsidP="006B6E0C">
            <w:pPr>
              <w:spacing w:after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JIRA</w:t>
            </w:r>
            <w:r w:rsidRPr="00FE15EC">
              <w:rPr>
                <w:rFonts w:asciiTheme="majorHAnsi" w:hAnsiTheme="majorHAnsi"/>
                <w:sz w:val="18"/>
                <w:szCs w:val="18"/>
              </w:rPr>
              <w:t>-</w:t>
            </w:r>
            <w:r>
              <w:rPr>
                <w:rFonts w:asciiTheme="majorHAnsi" w:hAnsiTheme="majorHAnsi"/>
                <w:sz w:val="18"/>
                <w:szCs w:val="18"/>
              </w:rPr>
              <w:t>2</w:t>
            </w:r>
            <w:r w:rsidR="006B6E0C">
              <w:rPr>
                <w:rFonts w:asciiTheme="majorHAnsi" w:hAnsiTheme="majorHAnsi"/>
                <w:sz w:val="18"/>
                <w:szCs w:val="18"/>
              </w:rPr>
              <w:t>3</w:t>
            </w:r>
          </w:p>
        </w:tc>
        <w:tc>
          <w:tcPr>
            <w:tcW w:w="1044" w:type="dxa"/>
          </w:tcPr>
          <w:p w:rsidR="00EF32B1" w:rsidRPr="00FE15EC" w:rsidRDefault="00EF32B1" w:rsidP="00EF32B1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FE15EC">
              <w:rPr>
                <w:rFonts w:asciiTheme="majorHAnsi" w:hAnsiTheme="majorHAnsi" w:cs="Arial"/>
                <w:sz w:val="18"/>
                <w:szCs w:val="18"/>
              </w:rPr>
              <w:t>N. Johnson</w:t>
            </w:r>
          </w:p>
        </w:tc>
        <w:tc>
          <w:tcPr>
            <w:tcW w:w="1422" w:type="dxa"/>
            <w:gridSpan w:val="2"/>
          </w:tcPr>
          <w:p w:rsidR="00EF32B1" w:rsidRPr="00FE15EC" w:rsidRDefault="00EF32B1" w:rsidP="00EF32B1">
            <w:pPr>
              <w:spacing w:after="0"/>
              <w:rPr>
                <w:rFonts w:asciiTheme="majorHAnsi" w:hAnsiTheme="majorHAnsi"/>
                <w:sz w:val="18"/>
                <w:szCs w:val="18"/>
              </w:rPr>
            </w:pPr>
            <w:r w:rsidRPr="00FE15EC">
              <w:rPr>
                <w:rFonts w:asciiTheme="majorHAnsi" w:hAnsiTheme="majorHAnsi"/>
                <w:sz w:val="18"/>
                <w:szCs w:val="18"/>
              </w:rPr>
              <w:t>C</w:t>
            </w:r>
            <w:r>
              <w:rPr>
                <w:rFonts w:asciiTheme="majorHAnsi" w:hAnsiTheme="majorHAnsi"/>
                <w:sz w:val="18"/>
                <w:szCs w:val="18"/>
              </w:rPr>
              <w:t>W</w:t>
            </w:r>
            <w:r w:rsidRPr="00FE15EC">
              <w:rPr>
                <w:rFonts w:asciiTheme="majorHAnsi" w:hAnsiTheme="majorHAnsi"/>
                <w:sz w:val="18"/>
                <w:szCs w:val="18"/>
              </w:rPr>
              <w:t xml:space="preserve">- </w:t>
            </w:r>
            <w:r>
              <w:rPr>
                <w:rFonts w:asciiTheme="majorHAnsi" w:hAnsiTheme="majorHAnsi"/>
                <w:sz w:val="18"/>
                <w:szCs w:val="18"/>
              </w:rPr>
              <w:t>JIRA</w:t>
            </w:r>
          </w:p>
        </w:tc>
        <w:tc>
          <w:tcPr>
            <w:tcW w:w="5526" w:type="dxa"/>
          </w:tcPr>
          <w:p w:rsidR="00EF32B1" w:rsidRPr="00FE15EC" w:rsidRDefault="00EF32B1" w:rsidP="00EF32B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FE15EC">
              <w:rPr>
                <w:rFonts w:asciiTheme="majorHAnsi" w:hAnsiTheme="majorHAnsi"/>
                <w:sz w:val="18"/>
                <w:szCs w:val="18"/>
              </w:rPr>
              <w:t>The system will update the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Ticket</w:t>
            </w:r>
            <w:r w:rsidRPr="00FE15EC">
              <w:rPr>
                <w:rFonts w:asciiTheme="majorHAnsi" w:hAnsiTheme="majorHAnsi"/>
                <w:sz w:val="18"/>
                <w:szCs w:val="18"/>
              </w:rPr>
              <w:t xml:space="preserve"> with the CRM 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WorkItem </w:t>
            </w:r>
            <w:r w:rsidRPr="00FE15EC">
              <w:rPr>
                <w:rFonts w:asciiTheme="majorHAnsi" w:hAnsiTheme="majorHAnsi"/>
                <w:sz w:val="18"/>
                <w:szCs w:val="18"/>
              </w:rPr>
              <w:t>ID.</w:t>
            </w:r>
          </w:p>
        </w:tc>
        <w:tc>
          <w:tcPr>
            <w:tcW w:w="1350" w:type="dxa"/>
          </w:tcPr>
          <w:p w:rsidR="00EF32B1" w:rsidRPr="00181379" w:rsidRDefault="00EF32B1" w:rsidP="00EF32B1">
            <w:pPr>
              <w:spacing w:after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</w:tr>
    </w:tbl>
    <w:p w:rsidR="00891E1A" w:rsidRPr="002719EB" w:rsidRDefault="00891E1A" w:rsidP="00A60A63">
      <w:pPr>
        <w:pStyle w:val="Heading1"/>
        <w:spacing w:before="360"/>
        <w:rPr>
          <w:rStyle w:val="IntenseEmphasis"/>
          <w:b/>
          <w:bCs/>
          <w:i w:val="0"/>
          <w:iCs w:val="0"/>
          <w:color w:val="548DD4"/>
          <w:szCs w:val="18"/>
          <w:u w:val="single"/>
        </w:rPr>
      </w:pPr>
      <w:bookmarkStart w:id="66" w:name="_Toc385947154"/>
      <w:r>
        <w:rPr>
          <w:rStyle w:val="IntenseEmphasis"/>
          <w:b/>
          <w:bCs/>
          <w:i w:val="0"/>
          <w:iCs w:val="0"/>
          <w:color w:val="548DD4"/>
          <w:szCs w:val="18"/>
          <w:u w:val="single"/>
        </w:rPr>
        <w:t>Requirements Details</w:t>
      </w:r>
      <w:bookmarkEnd w:id="66"/>
    </w:p>
    <w:p w:rsidR="00891E1A" w:rsidRDefault="00891E1A" w:rsidP="00351406">
      <w:pPr>
        <w:pStyle w:val="Heading2"/>
        <w:rPr>
          <w:rStyle w:val="IntenseEmphasis"/>
          <w:b/>
          <w:bCs/>
          <w:i w:val="0"/>
          <w:iCs w:val="0"/>
          <w:szCs w:val="18"/>
        </w:rPr>
      </w:pPr>
      <w:bookmarkStart w:id="67" w:name="_Toc252436015"/>
      <w:bookmarkStart w:id="68" w:name="_Toc252436199"/>
      <w:bookmarkStart w:id="69" w:name="_Toc252438044"/>
      <w:bookmarkStart w:id="70" w:name="_Toc252439945"/>
      <w:bookmarkStart w:id="71" w:name="_Toc252440379"/>
      <w:bookmarkStart w:id="72" w:name="_Toc252440408"/>
      <w:bookmarkStart w:id="73" w:name="_Toc252449474"/>
      <w:bookmarkStart w:id="74" w:name="_Toc252458410"/>
      <w:bookmarkStart w:id="75" w:name="_Toc252458438"/>
      <w:bookmarkStart w:id="76" w:name="_Toc252458477"/>
      <w:bookmarkStart w:id="77" w:name="_Toc252459234"/>
      <w:bookmarkStart w:id="78" w:name="_Toc252528250"/>
      <w:bookmarkStart w:id="79" w:name="_Toc252436016"/>
      <w:bookmarkStart w:id="80" w:name="_Toc252436200"/>
      <w:bookmarkStart w:id="81" w:name="_Toc252438045"/>
      <w:bookmarkStart w:id="82" w:name="_Toc252439946"/>
      <w:bookmarkStart w:id="83" w:name="_Toc252440380"/>
      <w:bookmarkStart w:id="84" w:name="_Toc252440409"/>
      <w:bookmarkStart w:id="85" w:name="_Toc252449475"/>
      <w:bookmarkStart w:id="86" w:name="_Toc252458411"/>
      <w:bookmarkStart w:id="87" w:name="_Toc252458439"/>
      <w:bookmarkStart w:id="88" w:name="_Toc252458478"/>
      <w:bookmarkStart w:id="89" w:name="_Toc252459235"/>
      <w:bookmarkStart w:id="90" w:name="_Toc252528251"/>
      <w:bookmarkStart w:id="91" w:name="_Toc252436017"/>
      <w:bookmarkStart w:id="92" w:name="_Toc252436201"/>
      <w:bookmarkStart w:id="93" w:name="_Toc252438046"/>
      <w:bookmarkStart w:id="94" w:name="_Toc252439947"/>
      <w:bookmarkStart w:id="95" w:name="_Toc252440381"/>
      <w:bookmarkStart w:id="96" w:name="_Toc252440410"/>
      <w:bookmarkStart w:id="97" w:name="_Toc252449476"/>
      <w:bookmarkStart w:id="98" w:name="_Toc252458412"/>
      <w:bookmarkStart w:id="99" w:name="_Toc252458440"/>
      <w:bookmarkStart w:id="100" w:name="_Toc252458479"/>
      <w:bookmarkStart w:id="101" w:name="_Toc252459236"/>
      <w:bookmarkStart w:id="102" w:name="_Toc252528252"/>
      <w:bookmarkStart w:id="103" w:name="_Toc252436018"/>
      <w:bookmarkStart w:id="104" w:name="_Toc252436202"/>
      <w:bookmarkStart w:id="105" w:name="_Toc252438047"/>
      <w:bookmarkStart w:id="106" w:name="_Toc252439948"/>
      <w:bookmarkStart w:id="107" w:name="_Toc252440382"/>
      <w:bookmarkStart w:id="108" w:name="_Toc252440411"/>
      <w:bookmarkStart w:id="109" w:name="_Toc252449477"/>
      <w:bookmarkStart w:id="110" w:name="_Toc252458413"/>
      <w:bookmarkStart w:id="111" w:name="_Toc252458441"/>
      <w:bookmarkStart w:id="112" w:name="_Toc252458480"/>
      <w:bookmarkStart w:id="113" w:name="_Toc252459237"/>
      <w:bookmarkStart w:id="114" w:name="_Toc252528253"/>
      <w:bookmarkStart w:id="115" w:name="_Toc252436019"/>
      <w:bookmarkStart w:id="116" w:name="_Toc252436203"/>
      <w:bookmarkStart w:id="117" w:name="_Toc252438048"/>
      <w:bookmarkStart w:id="118" w:name="_Toc252439949"/>
      <w:bookmarkStart w:id="119" w:name="_Toc252440383"/>
      <w:bookmarkStart w:id="120" w:name="_Toc252440412"/>
      <w:bookmarkStart w:id="121" w:name="_Toc252449478"/>
      <w:bookmarkStart w:id="122" w:name="_Toc252458414"/>
      <w:bookmarkStart w:id="123" w:name="_Toc252458442"/>
      <w:bookmarkStart w:id="124" w:name="_Toc252458481"/>
      <w:bookmarkStart w:id="125" w:name="_Toc252459238"/>
      <w:bookmarkStart w:id="126" w:name="_Toc252528254"/>
      <w:bookmarkStart w:id="127" w:name="_Toc385947155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r w:rsidRPr="00A53D9E">
        <w:rPr>
          <w:rStyle w:val="IntenseEmphasis"/>
          <w:b/>
          <w:bCs/>
          <w:i w:val="0"/>
          <w:iCs w:val="0"/>
          <w:szCs w:val="18"/>
        </w:rPr>
        <w:t>Report</w:t>
      </w:r>
      <w:r>
        <w:rPr>
          <w:rStyle w:val="IntenseEmphasis"/>
          <w:b/>
          <w:bCs/>
          <w:i w:val="0"/>
          <w:iCs w:val="0"/>
          <w:szCs w:val="18"/>
        </w:rPr>
        <w:t>ing Requirement</w:t>
      </w:r>
      <w:r w:rsidRPr="00A53D9E">
        <w:rPr>
          <w:rStyle w:val="IntenseEmphasis"/>
          <w:b/>
          <w:bCs/>
          <w:i w:val="0"/>
          <w:iCs w:val="0"/>
          <w:szCs w:val="18"/>
        </w:rPr>
        <w:t>s</w:t>
      </w:r>
      <w:r>
        <w:rPr>
          <w:rStyle w:val="IntenseEmphasis"/>
          <w:b/>
          <w:bCs/>
          <w:i w:val="0"/>
          <w:iCs w:val="0"/>
          <w:szCs w:val="18"/>
        </w:rPr>
        <w:t>:</w:t>
      </w:r>
      <w:bookmarkEnd w:id="127"/>
      <w:r w:rsidR="00F840D2" w:rsidRPr="00F840D2">
        <w:rPr>
          <w:noProof/>
        </w:rPr>
        <w:t xml:space="preserve"> </w:t>
      </w:r>
    </w:p>
    <w:p w:rsidR="00891E1A" w:rsidRDefault="003136C1" w:rsidP="005F70C0">
      <w:pPr>
        <w:numPr>
          <w:ilvl w:val="0"/>
          <w:numId w:val="5"/>
        </w:numPr>
        <w:spacing w:after="0"/>
      </w:pPr>
      <w:r>
        <w:t>N/A</w:t>
      </w:r>
    </w:p>
    <w:p w:rsidR="00891E1A" w:rsidRDefault="00891E1A" w:rsidP="00AB35F2">
      <w:pPr>
        <w:pStyle w:val="Heading2"/>
        <w:spacing w:before="240"/>
        <w:rPr>
          <w:rStyle w:val="IntenseEmphasis"/>
          <w:b/>
          <w:bCs/>
          <w:i w:val="0"/>
          <w:iCs w:val="0"/>
          <w:color w:val="548DD4"/>
          <w:szCs w:val="18"/>
          <w:u w:val="single"/>
        </w:rPr>
      </w:pPr>
      <w:bookmarkStart w:id="128" w:name="_Toc385947156"/>
      <w:r>
        <w:rPr>
          <w:rStyle w:val="IntenseEmphasis"/>
          <w:b/>
          <w:bCs/>
          <w:i w:val="0"/>
          <w:iCs w:val="0"/>
          <w:color w:val="548DD4"/>
          <w:szCs w:val="18"/>
          <w:u w:val="single"/>
        </w:rPr>
        <w:t xml:space="preserve">Impacts – </w:t>
      </w:r>
      <w:r w:rsidR="00025323">
        <w:rPr>
          <w:rStyle w:val="IntenseEmphasis"/>
          <w:b/>
          <w:bCs/>
          <w:i w:val="0"/>
          <w:iCs w:val="0"/>
          <w:color w:val="548DD4"/>
          <w:szCs w:val="18"/>
          <w:u w:val="single"/>
        </w:rPr>
        <w:t>DT Process / Dependencies</w:t>
      </w:r>
      <w:r>
        <w:rPr>
          <w:rStyle w:val="IntenseEmphasis"/>
          <w:b/>
          <w:bCs/>
          <w:i w:val="0"/>
          <w:iCs w:val="0"/>
          <w:color w:val="548DD4"/>
          <w:szCs w:val="18"/>
          <w:u w:val="single"/>
        </w:rPr>
        <w:t>:</w:t>
      </w:r>
      <w:bookmarkEnd w:id="128"/>
    </w:p>
    <w:p w:rsidR="00891E1A" w:rsidRPr="00C54EB2" w:rsidRDefault="00891E1A" w:rsidP="00362FA2">
      <w:pPr>
        <w:pStyle w:val="ListParagraph"/>
        <w:spacing w:after="0" w:line="360" w:lineRule="auto"/>
        <w:ind w:left="576"/>
        <w:rPr>
          <w:rFonts w:ascii="Cambria" w:hAnsi="Cambria"/>
          <w:i/>
          <w:iCs/>
          <w:color w:val="FF0000"/>
          <w:sz w:val="18"/>
          <w:szCs w:val="18"/>
        </w:rPr>
      </w:pPr>
    </w:p>
    <w:p w:rsidR="00891E1A" w:rsidRPr="003136C1" w:rsidRDefault="003136C1" w:rsidP="00154E0E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3136C1">
        <w:rPr>
          <w:rFonts w:ascii="Cambria" w:hAnsi="Cambria"/>
        </w:rPr>
        <w:t>N/A</w:t>
      </w:r>
    </w:p>
    <w:p w:rsidR="00891E1A" w:rsidRPr="00C54EB2" w:rsidRDefault="00891E1A" w:rsidP="006B6671">
      <w:pPr>
        <w:pStyle w:val="Heading1"/>
        <w:rPr>
          <w:u w:val="single"/>
        </w:rPr>
      </w:pPr>
      <w:bookmarkStart w:id="129" w:name="_Toc244335840"/>
      <w:bookmarkStart w:id="130" w:name="_Toc385947157"/>
      <w:r w:rsidRPr="00C54EB2">
        <w:rPr>
          <w:u w:val="single"/>
        </w:rPr>
        <w:t>Reference Materials</w:t>
      </w:r>
      <w:bookmarkEnd w:id="130"/>
    </w:p>
    <w:p w:rsidR="00891E1A" w:rsidRDefault="00891E1A" w:rsidP="00C54EB2">
      <w:pPr>
        <w:pStyle w:val="Heading2"/>
        <w:rPr>
          <w:noProof/>
        </w:rPr>
      </w:pPr>
      <w:bookmarkStart w:id="131" w:name="_Toc385947158"/>
      <w:r w:rsidRPr="00E5631F">
        <w:t>Appendi</w:t>
      </w:r>
      <w:bookmarkEnd w:id="129"/>
      <w:r>
        <w:t>ces:</w:t>
      </w:r>
      <w:bookmarkEnd w:id="131"/>
      <w:r w:rsidR="00F840D2" w:rsidRPr="00F840D2">
        <w:rPr>
          <w:noProof/>
        </w:rPr>
        <w:t xml:space="preserve"> </w:t>
      </w:r>
    </w:p>
    <w:p w:rsidR="003136C1" w:rsidRDefault="003136C1" w:rsidP="003136C1"/>
    <w:p w:rsidR="00401709" w:rsidRDefault="00401709" w:rsidP="003136C1">
      <w:pPr>
        <w:rPr>
          <w:u w:val="single"/>
        </w:rPr>
      </w:pPr>
      <w:r w:rsidRPr="00401709">
        <w:rPr>
          <w:u w:val="single"/>
        </w:rPr>
        <w:lastRenderedPageBreak/>
        <w:t>JIRA Field Appendix</w:t>
      </w:r>
    </w:p>
    <w:p w:rsidR="00B055B2" w:rsidRPr="00B055B2" w:rsidRDefault="00B055B2" w:rsidP="003136C1">
      <w:r w:rsidRPr="00B055B2">
        <w:t>The following</w:t>
      </w:r>
      <w:r>
        <w:t xml:space="preserve"> fields will be configured on the “Work Item” case under a separate panel called as “Jira Issue Updates”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630"/>
        <w:gridCol w:w="2700"/>
        <w:gridCol w:w="1881"/>
        <w:gridCol w:w="3519"/>
      </w:tblGrid>
      <w:tr w:rsidR="00B055B2" w:rsidRPr="005F1EC1" w:rsidTr="005F1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B055B2" w:rsidRPr="005F1EC1" w:rsidRDefault="00B055B2" w:rsidP="00630CCD">
            <w:pPr>
              <w:pStyle w:val="ListParagraph"/>
              <w:ind w:left="0"/>
              <w:rPr>
                <w:rFonts w:asciiTheme="minorHAnsi" w:hAnsiTheme="minorHAnsi"/>
                <w:sz w:val="18"/>
                <w:szCs w:val="18"/>
              </w:rPr>
            </w:pPr>
            <w:r w:rsidRPr="005F1EC1">
              <w:rPr>
                <w:rFonts w:asciiTheme="minorHAnsi" w:hAnsiTheme="minorHAnsi"/>
                <w:sz w:val="18"/>
                <w:szCs w:val="18"/>
              </w:rPr>
              <w:t>S. No</w:t>
            </w:r>
          </w:p>
        </w:tc>
        <w:tc>
          <w:tcPr>
            <w:tcW w:w="2700" w:type="dxa"/>
          </w:tcPr>
          <w:p w:rsidR="00B055B2" w:rsidRPr="005F1EC1" w:rsidRDefault="00B055B2" w:rsidP="00630CC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5F1EC1">
              <w:rPr>
                <w:rFonts w:asciiTheme="minorHAnsi" w:hAnsiTheme="minorHAnsi"/>
                <w:sz w:val="18"/>
                <w:szCs w:val="18"/>
              </w:rPr>
              <w:t>Label Name</w:t>
            </w:r>
          </w:p>
          <w:p w:rsidR="00CD604F" w:rsidRPr="005F1EC1" w:rsidRDefault="00CD604F" w:rsidP="00630CC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5F1EC1">
              <w:rPr>
                <w:rFonts w:asciiTheme="minorHAnsi" w:hAnsiTheme="minorHAnsi"/>
                <w:sz w:val="18"/>
                <w:szCs w:val="18"/>
              </w:rPr>
              <w:t>(Salesforce)</w:t>
            </w:r>
          </w:p>
        </w:tc>
        <w:tc>
          <w:tcPr>
            <w:tcW w:w="1881" w:type="dxa"/>
          </w:tcPr>
          <w:p w:rsidR="00B055B2" w:rsidRPr="005F1EC1" w:rsidRDefault="00B055B2" w:rsidP="00630CC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5F1EC1">
              <w:rPr>
                <w:rFonts w:asciiTheme="minorHAnsi" w:hAnsiTheme="minorHAnsi"/>
                <w:sz w:val="18"/>
                <w:szCs w:val="18"/>
              </w:rPr>
              <w:t>Type</w:t>
            </w:r>
          </w:p>
        </w:tc>
        <w:tc>
          <w:tcPr>
            <w:tcW w:w="3519" w:type="dxa"/>
          </w:tcPr>
          <w:p w:rsidR="00B055B2" w:rsidRPr="005F1EC1" w:rsidRDefault="00CD604F" w:rsidP="00CD604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5F1EC1">
              <w:rPr>
                <w:rFonts w:asciiTheme="minorHAnsi" w:hAnsiTheme="minorHAnsi"/>
                <w:sz w:val="18"/>
                <w:szCs w:val="18"/>
              </w:rPr>
              <w:t>Jira Mappings</w:t>
            </w:r>
          </w:p>
        </w:tc>
      </w:tr>
      <w:tr w:rsidR="005F1EC1" w:rsidRPr="005F1EC1" w:rsidTr="005F1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5F1EC1" w:rsidRPr="005F1EC1" w:rsidRDefault="005F1EC1" w:rsidP="00630CCD">
            <w:pPr>
              <w:pStyle w:val="ListParagraph"/>
              <w:ind w:left="0"/>
              <w:rPr>
                <w:rFonts w:asciiTheme="minorHAnsi" w:hAnsiTheme="minorHAnsi"/>
                <w:sz w:val="18"/>
                <w:szCs w:val="18"/>
              </w:rPr>
            </w:pPr>
            <w:r w:rsidRPr="005F1EC1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2700" w:type="dxa"/>
          </w:tcPr>
          <w:p w:rsidR="005F1EC1" w:rsidRPr="005F1EC1" w:rsidRDefault="005F1EC1" w:rsidP="00E143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Solution</w:t>
            </w:r>
          </w:p>
        </w:tc>
        <w:tc>
          <w:tcPr>
            <w:tcW w:w="1881" w:type="dxa"/>
          </w:tcPr>
          <w:p w:rsidR="005F1EC1" w:rsidRPr="005F1EC1" w:rsidRDefault="005F1EC1" w:rsidP="00E143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proofErr w:type="spellStart"/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Picklist</w:t>
            </w:r>
            <w:proofErr w:type="spellEnd"/>
          </w:p>
        </w:tc>
        <w:tc>
          <w:tcPr>
            <w:tcW w:w="3519" w:type="dxa"/>
          </w:tcPr>
          <w:p w:rsidR="005F1EC1" w:rsidRPr="005F1EC1" w:rsidRDefault="005F1EC1" w:rsidP="00E143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Linked to Project Category</w:t>
            </w:r>
          </w:p>
        </w:tc>
      </w:tr>
      <w:tr w:rsidR="005F1EC1" w:rsidRPr="005F1EC1" w:rsidTr="005F1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5F1EC1" w:rsidRPr="005F1EC1" w:rsidRDefault="005F1EC1" w:rsidP="00630CCD">
            <w:pPr>
              <w:pStyle w:val="ListParagraph"/>
              <w:ind w:left="0"/>
              <w:rPr>
                <w:rFonts w:asciiTheme="minorHAnsi" w:hAnsiTheme="minorHAnsi"/>
                <w:sz w:val="18"/>
                <w:szCs w:val="18"/>
              </w:rPr>
            </w:pPr>
            <w:r w:rsidRPr="005F1EC1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2700" w:type="dxa"/>
          </w:tcPr>
          <w:p w:rsidR="005F1EC1" w:rsidRPr="005F1EC1" w:rsidRDefault="005F1EC1" w:rsidP="00630C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Product</w:t>
            </w:r>
          </w:p>
        </w:tc>
        <w:tc>
          <w:tcPr>
            <w:tcW w:w="1881" w:type="dxa"/>
          </w:tcPr>
          <w:p w:rsidR="005F1EC1" w:rsidRPr="005F1EC1" w:rsidRDefault="005F1EC1" w:rsidP="00630C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proofErr w:type="spellStart"/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Picklist</w:t>
            </w:r>
            <w:proofErr w:type="spellEnd"/>
          </w:p>
        </w:tc>
        <w:tc>
          <w:tcPr>
            <w:tcW w:w="3519" w:type="dxa"/>
          </w:tcPr>
          <w:p w:rsidR="005F1EC1" w:rsidRPr="005F1EC1" w:rsidRDefault="005F1EC1" w:rsidP="00630C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Product</w:t>
            </w:r>
          </w:p>
        </w:tc>
      </w:tr>
      <w:tr w:rsidR="005F1EC1" w:rsidRPr="005F1EC1" w:rsidTr="005F1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5F1EC1" w:rsidRPr="005F1EC1" w:rsidRDefault="005F1EC1" w:rsidP="00630CCD">
            <w:pPr>
              <w:pStyle w:val="ListParagraph"/>
              <w:ind w:left="0"/>
              <w:rPr>
                <w:rFonts w:asciiTheme="minorHAnsi" w:hAnsiTheme="minorHAnsi"/>
                <w:sz w:val="18"/>
                <w:szCs w:val="18"/>
              </w:rPr>
            </w:pPr>
            <w:r w:rsidRPr="005F1EC1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2700" w:type="dxa"/>
          </w:tcPr>
          <w:p w:rsidR="005F1EC1" w:rsidRPr="005F1EC1" w:rsidRDefault="005F1EC1" w:rsidP="00630C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Category</w:t>
            </w:r>
          </w:p>
        </w:tc>
        <w:tc>
          <w:tcPr>
            <w:tcW w:w="1881" w:type="dxa"/>
          </w:tcPr>
          <w:p w:rsidR="005F1EC1" w:rsidRPr="005F1EC1" w:rsidRDefault="005F1EC1" w:rsidP="00630C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proofErr w:type="spellStart"/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Picklist</w:t>
            </w:r>
            <w:proofErr w:type="spellEnd"/>
          </w:p>
        </w:tc>
        <w:tc>
          <w:tcPr>
            <w:tcW w:w="3519" w:type="dxa"/>
          </w:tcPr>
          <w:p w:rsidR="005F1EC1" w:rsidRPr="005F1EC1" w:rsidRDefault="005F1EC1" w:rsidP="005F1EC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 xml:space="preserve">Category (Available under Salesforce Tab) on every Issue </w:t>
            </w:r>
          </w:p>
        </w:tc>
      </w:tr>
      <w:tr w:rsidR="005F1EC1" w:rsidRPr="005F1EC1" w:rsidTr="005F1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5F1EC1" w:rsidRPr="005F1EC1" w:rsidRDefault="005F1EC1" w:rsidP="00630CCD">
            <w:pPr>
              <w:pStyle w:val="ListParagraph"/>
              <w:ind w:left="0"/>
              <w:rPr>
                <w:rFonts w:asciiTheme="minorHAnsi" w:hAnsiTheme="minorHAnsi"/>
                <w:sz w:val="18"/>
                <w:szCs w:val="18"/>
              </w:rPr>
            </w:pPr>
            <w:r w:rsidRPr="005F1EC1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2700" w:type="dxa"/>
          </w:tcPr>
          <w:p w:rsidR="005F1EC1" w:rsidRPr="005F1EC1" w:rsidRDefault="005F1EC1" w:rsidP="005F1EC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Sub Category</w:t>
            </w:r>
          </w:p>
        </w:tc>
        <w:tc>
          <w:tcPr>
            <w:tcW w:w="1881" w:type="dxa"/>
          </w:tcPr>
          <w:p w:rsidR="005F1EC1" w:rsidRPr="005F1EC1" w:rsidRDefault="005F1EC1" w:rsidP="00630C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proofErr w:type="spellStart"/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Picklist</w:t>
            </w:r>
            <w:proofErr w:type="spellEnd"/>
          </w:p>
        </w:tc>
        <w:tc>
          <w:tcPr>
            <w:tcW w:w="3519" w:type="dxa"/>
          </w:tcPr>
          <w:p w:rsidR="005F1EC1" w:rsidRPr="005F1EC1" w:rsidRDefault="005F1EC1" w:rsidP="00630C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Component</w:t>
            </w:r>
          </w:p>
        </w:tc>
      </w:tr>
      <w:tr w:rsidR="005F1EC1" w:rsidRPr="005F1EC1" w:rsidTr="005F1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5F1EC1" w:rsidRPr="005F1EC1" w:rsidRDefault="005F1EC1" w:rsidP="00630CCD">
            <w:pPr>
              <w:pStyle w:val="ListParagraph"/>
              <w:ind w:left="0"/>
              <w:rPr>
                <w:rFonts w:asciiTheme="minorHAnsi" w:hAnsiTheme="minorHAnsi"/>
                <w:sz w:val="18"/>
                <w:szCs w:val="18"/>
              </w:rPr>
            </w:pPr>
            <w:r w:rsidRPr="005F1EC1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2700" w:type="dxa"/>
          </w:tcPr>
          <w:p w:rsidR="005F1EC1" w:rsidRPr="005F1EC1" w:rsidRDefault="005F1EC1" w:rsidP="0062459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Jira Project</w:t>
            </w:r>
          </w:p>
        </w:tc>
        <w:tc>
          <w:tcPr>
            <w:tcW w:w="1881" w:type="dxa"/>
          </w:tcPr>
          <w:p w:rsidR="005F1EC1" w:rsidRPr="005F1EC1" w:rsidRDefault="005F1EC1" w:rsidP="0062459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Jira Project</w:t>
            </w:r>
          </w:p>
        </w:tc>
        <w:tc>
          <w:tcPr>
            <w:tcW w:w="3519" w:type="dxa"/>
          </w:tcPr>
          <w:p w:rsidR="005F1EC1" w:rsidRPr="005F1EC1" w:rsidRDefault="005F1EC1" w:rsidP="0062459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Project name in Jira</w:t>
            </w:r>
          </w:p>
        </w:tc>
      </w:tr>
      <w:tr w:rsidR="005F1EC1" w:rsidRPr="005F1EC1" w:rsidTr="005F1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5F1EC1" w:rsidRPr="005F1EC1" w:rsidRDefault="005F1EC1" w:rsidP="00630CCD">
            <w:pPr>
              <w:pStyle w:val="ListParagraph"/>
              <w:ind w:left="0"/>
              <w:rPr>
                <w:rFonts w:asciiTheme="minorHAnsi" w:hAnsiTheme="minorHAnsi"/>
                <w:sz w:val="18"/>
                <w:szCs w:val="18"/>
              </w:rPr>
            </w:pPr>
            <w:r w:rsidRPr="005F1EC1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2700" w:type="dxa"/>
          </w:tcPr>
          <w:p w:rsidR="005F1EC1" w:rsidRPr="005F1EC1" w:rsidRDefault="005F1EC1" w:rsidP="00630C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Jira Issue Key</w:t>
            </w:r>
          </w:p>
        </w:tc>
        <w:tc>
          <w:tcPr>
            <w:tcW w:w="1881" w:type="dxa"/>
          </w:tcPr>
          <w:p w:rsidR="005F1EC1" w:rsidRPr="005F1EC1" w:rsidRDefault="005F1EC1" w:rsidP="00630C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Text(10)</w:t>
            </w:r>
          </w:p>
        </w:tc>
        <w:tc>
          <w:tcPr>
            <w:tcW w:w="3519" w:type="dxa"/>
          </w:tcPr>
          <w:p w:rsidR="005F1EC1" w:rsidRPr="005F1EC1" w:rsidRDefault="005F1EC1" w:rsidP="00630C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Issue Key in Jira</w:t>
            </w:r>
          </w:p>
        </w:tc>
      </w:tr>
      <w:tr w:rsidR="005F1EC1" w:rsidRPr="005F1EC1" w:rsidTr="005F1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5F1EC1" w:rsidRPr="005F1EC1" w:rsidRDefault="005F1EC1" w:rsidP="00630CCD">
            <w:pPr>
              <w:pStyle w:val="ListParagraph"/>
              <w:ind w:left="0"/>
              <w:rPr>
                <w:rFonts w:asciiTheme="minorHAnsi" w:hAnsiTheme="minorHAnsi" w:cs="Arial"/>
                <w:color w:val="333333"/>
                <w:sz w:val="18"/>
                <w:szCs w:val="18"/>
                <w:shd w:val="clear" w:color="auto" w:fill="F0F0F0"/>
              </w:rPr>
            </w:pPr>
            <w:r w:rsidRPr="005F1EC1">
              <w:rPr>
                <w:rFonts w:asciiTheme="minorHAnsi" w:hAnsiTheme="minorHAnsi" w:cs="Arial"/>
                <w:color w:val="333333"/>
                <w:sz w:val="18"/>
                <w:szCs w:val="18"/>
                <w:shd w:val="clear" w:color="auto" w:fill="F0F0F0"/>
              </w:rPr>
              <w:t>7</w:t>
            </w:r>
          </w:p>
        </w:tc>
        <w:tc>
          <w:tcPr>
            <w:tcW w:w="2700" w:type="dxa"/>
          </w:tcPr>
          <w:p w:rsidR="005F1EC1" w:rsidRPr="005F1EC1" w:rsidRDefault="005F1EC1" w:rsidP="0097648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Jira Assignee</w:t>
            </w:r>
          </w:p>
        </w:tc>
        <w:tc>
          <w:tcPr>
            <w:tcW w:w="1881" w:type="dxa"/>
          </w:tcPr>
          <w:p w:rsidR="005F1EC1" w:rsidRPr="005F1EC1" w:rsidRDefault="005F1EC1" w:rsidP="00976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Text(50)</w:t>
            </w:r>
          </w:p>
          <w:p w:rsidR="005F1EC1" w:rsidRPr="005F1EC1" w:rsidRDefault="005F1EC1" w:rsidP="0097648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519" w:type="dxa"/>
          </w:tcPr>
          <w:p w:rsidR="005F1EC1" w:rsidRPr="005F1EC1" w:rsidRDefault="005F1EC1" w:rsidP="005F1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 xml:space="preserve">Assignee </w:t>
            </w:r>
            <w:r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5F1EC1" w:rsidRPr="005F1EC1" w:rsidTr="005F1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5F1EC1" w:rsidRPr="005F1EC1" w:rsidRDefault="005F1EC1" w:rsidP="00630CCD">
            <w:pPr>
              <w:pStyle w:val="ListParagraph"/>
              <w:ind w:left="0"/>
              <w:rPr>
                <w:rFonts w:asciiTheme="minorHAnsi" w:hAnsiTheme="minorHAnsi" w:cs="Arial"/>
                <w:color w:val="333333"/>
                <w:sz w:val="18"/>
                <w:szCs w:val="18"/>
                <w:shd w:val="clear" w:color="auto" w:fill="F0F0F0"/>
              </w:rPr>
            </w:pPr>
            <w:r w:rsidRPr="005F1EC1">
              <w:rPr>
                <w:rFonts w:asciiTheme="minorHAnsi" w:hAnsiTheme="minorHAnsi" w:cs="Arial"/>
                <w:color w:val="333333"/>
                <w:sz w:val="18"/>
                <w:szCs w:val="18"/>
                <w:shd w:val="clear" w:color="auto" w:fill="F0F0F0"/>
              </w:rPr>
              <w:t>8</w:t>
            </w:r>
          </w:p>
        </w:tc>
        <w:tc>
          <w:tcPr>
            <w:tcW w:w="2700" w:type="dxa"/>
          </w:tcPr>
          <w:p w:rsidR="005F1EC1" w:rsidRPr="005F1EC1" w:rsidRDefault="005F1EC1" w:rsidP="00A54C6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Performance Testing</w:t>
            </w:r>
          </w:p>
        </w:tc>
        <w:tc>
          <w:tcPr>
            <w:tcW w:w="1881" w:type="dxa"/>
          </w:tcPr>
          <w:p w:rsidR="005F1EC1" w:rsidRPr="005F1EC1" w:rsidRDefault="005F1EC1" w:rsidP="00A54C6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proofErr w:type="spellStart"/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Picklist</w:t>
            </w:r>
            <w:proofErr w:type="spellEnd"/>
          </w:p>
        </w:tc>
        <w:tc>
          <w:tcPr>
            <w:tcW w:w="3519" w:type="dxa"/>
          </w:tcPr>
          <w:p w:rsidR="005F1EC1" w:rsidRPr="005F1EC1" w:rsidRDefault="005F1EC1" w:rsidP="00A54C6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Performance Testing</w:t>
            </w:r>
          </w:p>
        </w:tc>
      </w:tr>
      <w:tr w:rsidR="005F1EC1" w:rsidRPr="005F1EC1" w:rsidTr="005F1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5F1EC1" w:rsidRPr="005F1EC1" w:rsidRDefault="005F1EC1" w:rsidP="00630CCD">
            <w:pPr>
              <w:pStyle w:val="ListParagraph"/>
              <w:ind w:left="0"/>
              <w:rPr>
                <w:rFonts w:asciiTheme="minorHAnsi" w:hAnsiTheme="minorHAnsi" w:cs="Arial"/>
                <w:color w:val="333333"/>
                <w:sz w:val="18"/>
                <w:szCs w:val="18"/>
                <w:shd w:val="clear" w:color="auto" w:fill="F0F0F0"/>
              </w:rPr>
            </w:pPr>
            <w:r w:rsidRPr="005F1EC1">
              <w:rPr>
                <w:rFonts w:asciiTheme="minorHAnsi" w:hAnsiTheme="minorHAnsi" w:cs="Arial"/>
                <w:color w:val="333333"/>
                <w:sz w:val="18"/>
                <w:szCs w:val="18"/>
                <w:shd w:val="clear" w:color="auto" w:fill="F0F0F0"/>
              </w:rPr>
              <w:t>9</w:t>
            </w:r>
          </w:p>
        </w:tc>
        <w:tc>
          <w:tcPr>
            <w:tcW w:w="2700" w:type="dxa"/>
          </w:tcPr>
          <w:p w:rsidR="005F1EC1" w:rsidRPr="005F1EC1" w:rsidRDefault="005F1EC1" w:rsidP="00A54C6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Jira Severity</w:t>
            </w:r>
          </w:p>
        </w:tc>
        <w:tc>
          <w:tcPr>
            <w:tcW w:w="1881" w:type="dxa"/>
          </w:tcPr>
          <w:p w:rsidR="005F1EC1" w:rsidRPr="005F1EC1" w:rsidRDefault="005F1EC1" w:rsidP="00A54C6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proofErr w:type="spellStart"/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Picklist</w:t>
            </w:r>
            <w:proofErr w:type="spellEnd"/>
          </w:p>
        </w:tc>
        <w:tc>
          <w:tcPr>
            <w:tcW w:w="3519" w:type="dxa"/>
          </w:tcPr>
          <w:p w:rsidR="005F1EC1" w:rsidRPr="005F1EC1" w:rsidRDefault="005F1EC1" w:rsidP="00A54C6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Severity</w:t>
            </w:r>
          </w:p>
        </w:tc>
      </w:tr>
      <w:tr w:rsidR="005F1EC1" w:rsidRPr="005F1EC1" w:rsidTr="005F1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5F1EC1" w:rsidRPr="005F1EC1" w:rsidRDefault="005F1EC1" w:rsidP="00630CCD">
            <w:pPr>
              <w:pStyle w:val="ListParagraph"/>
              <w:ind w:left="0"/>
              <w:rPr>
                <w:rFonts w:asciiTheme="minorHAnsi" w:hAnsiTheme="minorHAnsi" w:cs="Arial"/>
                <w:color w:val="333333"/>
                <w:sz w:val="18"/>
                <w:szCs w:val="18"/>
                <w:shd w:val="clear" w:color="auto" w:fill="F0F0F0"/>
              </w:rPr>
            </w:pPr>
            <w:r w:rsidRPr="005F1EC1">
              <w:rPr>
                <w:rFonts w:asciiTheme="minorHAnsi" w:hAnsiTheme="minorHAnsi" w:cs="Arial"/>
                <w:color w:val="333333"/>
                <w:sz w:val="18"/>
                <w:szCs w:val="18"/>
                <w:shd w:val="clear" w:color="auto" w:fill="F0F0F0"/>
              </w:rPr>
              <w:t>10</w:t>
            </w:r>
          </w:p>
        </w:tc>
        <w:tc>
          <w:tcPr>
            <w:tcW w:w="2700" w:type="dxa"/>
          </w:tcPr>
          <w:p w:rsidR="005F1EC1" w:rsidRPr="005F1EC1" w:rsidRDefault="005F1EC1" w:rsidP="00A54C6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Defect Cause</w:t>
            </w:r>
          </w:p>
        </w:tc>
        <w:tc>
          <w:tcPr>
            <w:tcW w:w="1881" w:type="dxa"/>
          </w:tcPr>
          <w:p w:rsidR="005F1EC1" w:rsidRPr="005F1EC1" w:rsidRDefault="005F1EC1" w:rsidP="00A54C6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proofErr w:type="spellStart"/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Picklist</w:t>
            </w:r>
            <w:proofErr w:type="spellEnd"/>
          </w:p>
        </w:tc>
        <w:tc>
          <w:tcPr>
            <w:tcW w:w="3519" w:type="dxa"/>
          </w:tcPr>
          <w:p w:rsidR="005F1EC1" w:rsidRPr="005F1EC1" w:rsidRDefault="005F1EC1" w:rsidP="00A54C6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Defect Cause</w:t>
            </w:r>
          </w:p>
        </w:tc>
      </w:tr>
      <w:tr w:rsidR="005F1EC1" w:rsidRPr="005F1EC1" w:rsidTr="005F1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5F1EC1" w:rsidRPr="005F1EC1" w:rsidRDefault="005F1EC1" w:rsidP="00630CCD">
            <w:pPr>
              <w:pStyle w:val="ListParagraph"/>
              <w:ind w:left="0"/>
              <w:rPr>
                <w:rFonts w:asciiTheme="minorHAnsi" w:hAnsiTheme="minorHAnsi" w:cs="Arial"/>
                <w:color w:val="333333"/>
                <w:sz w:val="18"/>
                <w:szCs w:val="18"/>
                <w:shd w:val="clear" w:color="auto" w:fill="F0F0F0"/>
              </w:rPr>
            </w:pPr>
            <w:r w:rsidRPr="005F1EC1">
              <w:rPr>
                <w:rFonts w:asciiTheme="minorHAnsi" w:hAnsiTheme="minorHAnsi" w:cs="Arial"/>
                <w:color w:val="333333"/>
                <w:sz w:val="18"/>
                <w:szCs w:val="18"/>
                <w:shd w:val="clear" w:color="auto" w:fill="F0F0F0"/>
              </w:rPr>
              <w:t>11</w:t>
            </w:r>
          </w:p>
        </w:tc>
        <w:tc>
          <w:tcPr>
            <w:tcW w:w="2700" w:type="dxa"/>
          </w:tcPr>
          <w:p w:rsidR="005F1EC1" w:rsidRPr="005F1EC1" w:rsidRDefault="005F1EC1" w:rsidP="00A54C6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Jira Release</w:t>
            </w:r>
          </w:p>
        </w:tc>
        <w:tc>
          <w:tcPr>
            <w:tcW w:w="1881" w:type="dxa"/>
          </w:tcPr>
          <w:p w:rsidR="005F1EC1" w:rsidRPr="005F1EC1" w:rsidRDefault="005F1EC1" w:rsidP="00A54C6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Lookup(Jira Project)</w:t>
            </w:r>
          </w:p>
        </w:tc>
        <w:tc>
          <w:tcPr>
            <w:tcW w:w="3519" w:type="dxa"/>
          </w:tcPr>
          <w:p w:rsidR="005F1EC1" w:rsidRPr="005F1EC1" w:rsidRDefault="005F1EC1" w:rsidP="00A54C6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Fix Version</w:t>
            </w:r>
          </w:p>
        </w:tc>
      </w:tr>
      <w:tr w:rsidR="005F1EC1" w:rsidRPr="005F1EC1" w:rsidTr="005F1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5F1EC1" w:rsidRPr="005F1EC1" w:rsidRDefault="005F1EC1" w:rsidP="00630CCD">
            <w:pPr>
              <w:pStyle w:val="ListParagraph"/>
              <w:ind w:left="0"/>
              <w:rPr>
                <w:rFonts w:asciiTheme="minorHAnsi" w:hAnsiTheme="minorHAnsi" w:cs="Arial"/>
                <w:color w:val="333333"/>
                <w:sz w:val="18"/>
                <w:szCs w:val="18"/>
                <w:shd w:val="clear" w:color="auto" w:fill="F0F0F0"/>
              </w:rPr>
            </w:pPr>
            <w:r w:rsidRPr="005F1EC1">
              <w:rPr>
                <w:rFonts w:asciiTheme="minorHAnsi" w:hAnsiTheme="minorHAnsi" w:cs="Arial"/>
                <w:color w:val="333333"/>
                <w:sz w:val="18"/>
                <w:szCs w:val="18"/>
                <w:shd w:val="clear" w:color="auto" w:fill="F0F0F0"/>
              </w:rPr>
              <w:t>13</w:t>
            </w:r>
          </w:p>
        </w:tc>
        <w:tc>
          <w:tcPr>
            <w:tcW w:w="2700" w:type="dxa"/>
          </w:tcPr>
          <w:p w:rsidR="005F1EC1" w:rsidRPr="005F1EC1" w:rsidRDefault="005F1EC1" w:rsidP="00A54C6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Jira Status</w:t>
            </w:r>
          </w:p>
        </w:tc>
        <w:tc>
          <w:tcPr>
            <w:tcW w:w="1881" w:type="dxa"/>
          </w:tcPr>
          <w:p w:rsidR="005F1EC1" w:rsidRPr="005F1EC1" w:rsidRDefault="005F1EC1" w:rsidP="00A54C6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Text (50)</w:t>
            </w:r>
          </w:p>
        </w:tc>
        <w:tc>
          <w:tcPr>
            <w:tcW w:w="3519" w:type="dxa"/>
          </w:tcPr>
          <w:p w:rsidR="005F1EC1" w:rsidRPr="005F1EC1" w:rsidRDefault="005F1EC1" w:rsidP="00A54C6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Status</w:t>
            </w:r>
          </w:p>
          <w:p w:rsidR="005F1EC1" w:rsidRPr="005F1EC1" w:rsidRDefault="005F1EC1" w:rsidP="00A54C6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(Reference Model Workflow Status)</w:t>
            </w:r>
          </w:p>
        </w:tc>
      </w:tr>
      <w:tr w:rsidR="005F1EC1" w:rsidRPr="005F1EC1" w:rsidTr="005F1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5F1EC1" w:rsidRPr="005F1EC1" w:rsidRDefault="005F1EC1" w:rsidP="00630CCD">
            <w:pPr>
              <w:pStyle w:val="ListParagraph"/>
              <w:ind w:left="0"/>
              <w:rPr>
                <w:rFonts w:asciiTheme="minorHAnsi" w:hAnsiTheme="minorHAnsi" w:cs="Arial"/>
                <w:color w:val="333333"/>
                <w:sz w:val="18"/>
                <w:szCs w:val="18"/>
                <w:shd w:val="clear" w:color="auto" w:fill="F0F0F0"/>
              </w:rPr>
            </w:pPr>
            <w:r w:rsidRPr="005F1EC1">
              <w:rPr>
                <w:rFonts w:asciiTheme="minorHAnsi" w:hAnsiTheme="minorHAnsi" w:cs="Arial"/>
                <w:color w:val="333333"/>
                <w:sz w:val="18"/>
                <w:szCs w:val="18"/>
                <w:shd w:val="clear" w:color="auto" w:fill="F0F0F0"/>
              </w:rPr>
              <w:t>14</w:t>
            </w:r>
          </w:p>
        </w:tc>
        <w:tc>
          <w:tcPr>
            <w:tcW w:w="2700" w:type="dxa"/>
          </w:tcPr>
          <w:p w:rsidR="005F1EC1" w:rsidRPr="005F1EC1" w:rsidRDefault="005F1EC1" w:rsidP="00A54C6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Jira Priority</w:t>
            </w:r>
          </w:p>
        </w:tc>
        <w:tc>
          <w:tcPr>
            <w:tcW w:w="1881" w:type="dxa"/>
          </w:tcPr>
          <w:p w:rsidR="005F1EC1" w:rsidRPr="005F1EC1" w:rsidRDefault="005F1EC1" w:rsidP="00A54C6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proofErr w:type="spellStart"/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Picklist</w:t>
            </w:r>
            <w:proofErr w:type="spellEnd"/>
          </w:p>
        </w:tc>
        <w:tc>
          <w:tcPr>
            <w:tcW w:w="3519" w:type="dxa"/>
          </w:tcPr>
          <w:p w:rsidR="005F1EC1" w:rsidRPr="005F1EC1" w:rsidRDefault="005F1EC1" w:rsidP="005F1EC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Priority</w:t>
            </w:r>
          </w:p>
        </w:tc>
      </w:tr>
      <w:tr w:rsidR="005F1EC1" w:rsidRPr="005F1EC1" w:rsidTr="005F1EC1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5F1EC1" w:rsidRPr="005F1EC1" w:rsidRDefault="005F1EC1" w:rsidP="00630CCD">
            <w:pPr>
              <w:pStyle w:val="ListParagraph"/>
              <w:ind w:left="0"/>
              <w:rPr>
                <w:rFonts w:asciiTheme="minorHAnsi" w:hAnsiTheme="minorHAnsi" w:cs="Arial"/>
                <w:color w:val="333333"/>
                <w:sz w:val="18"/>
                <w:szCs w:val="18"/>
                <w:shd w:val="clear" w:color="auto" w:fill="F0F0F0"/>
              </w:rPr>
            </w:pPr>
            <w:r w:rsidRPr="005F1EC1">
              <w:rPr>
                <w:rFonts w:asciiTheme="minorHAnsi" w:hAnsiTheme="minorHAnsi" w:cs="Arial"/>
                <w:color w:val="333333"/>
                <w:sz w:val="18"/>
                <w:szCs w:val="18"/>
                <w:shd w:val="clear" w:color="auto" w:fill="F0F0F0"/>
              </w:rPr>
              <w:t>15</w:t>
            </w:r>
          </w:p>
        </w:tc>
        <w:tc>
          <w:tcPr>
            <w:tcW w:w="2700" w:type="dxa"/>
          </w:tcPr>
          <w:p w:rsidR="005F1EC1" w:rsidRPr="005F1EC1" w:rsidRDefault="005F1EC1" w:rsidP="00A54C6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Target  Release Date</w:t>
            </w:r>
          </w:p>
        </w:tc>
        <w:tc>
          <w:tcPr>
            <w:tcW w:w="1881" w:type="dxa"/>
          </w:tcPr>
          <w:p w:rsidR="005F1EC1" w:rsidRPr="005F1EC1" w:rsidRDefault="005F1EC1" w:rsidP="00A54C6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3519" w:type="dxa"/>
          </w:tcPr>
          <w:p w:rsidR="005F1EC1" w:rsidRPr="005F1EC1" w:rsidRDefault="005F1EC1" w:rsidP="00A54C6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Due Date</w:t>
            </w:r>
          </w:p>
        </w:tc>
      </w:tr>
      <w:tr w:rsidR="005F1EC1" w:rsidRPr="005F1EC1" w:rsidTr="005F1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5F1EC1" w:rsidRPr="005F1EC1" w:rsidRDefault="005F1EC1" w:rsidP="00630CCD">
            <w:pPr>
              <w:pStyle w:val="ListParagraph"/>
              <w:ind w:left="0"/>
              <w:rPr>
                <w:rFonts w:asciiTheme="minorHAnsi" w:hAnsiTheme="minorHAnsi" w:cs="Arial"/>
                <w:color w:val="333333"/>
                <w:sz w:val="18"/>
                <w:szCs w:val="18"/>
                <w:shd w:val="clear" w:color="auto" w:fill="F0F0F0"/>
              </w:rPr>
            </w:pPr>
            <w:r w:rsidRPr="005F1EC1">
              <w:rPr>
                <w:rFonts w:asciiTheme="minorHAnsi" w:hAnsiTheme="minorHAnsi" w:cs="Arial"/>
                <w:color w:val="333333"/>
                <w:sz w:val="18"/>
                <w:szCs w:val="18"/>
                <w:shd w:val="clear" w:color="auto" w:fill="F0F0F0"/>
              </w:rPr>
              <w:t>16</w:t>
            </w:r>
          </w:p>
        </w:tc>
        <w:tc>
          <w:tcPr>
            <w:tcW w:w="2700" w:type="dxa"/>
          </w:tcPr>
          <w:p w:rsidR="005F1EC1" w:rsidRPr="005F1EC1" w:rsidRDefault="005F1EC1" w:rsidP="00A54C6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Environment</w:t>
            </w:r>
          </w:p>
        </w:tc>
        <w:tc>
          <w:tcPr>
            <w:tcW w:w="1881" w:type="dxa"/>
          </w:tcPr>
          <w:p w:rsidR="005F1EC1" w:rsidRPr="005F1EC1" w:rsidRDefault="005F1EC1" w:rsidP="00A54C6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proofErr w:type="spellStart"/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Picklist</w:t>
            </w:r>
            <w:proofErr w:type="spellEnd"/>
          </w:p>
        </w:tc>
        <w:tc>
          <w:tcPr>
            <w:tcW w:w="3519" w:type="dxa"/>
          </w:tcPr>
          <w:p w:rsidR="005F1EC1" w:rsidRPr="005F1EC1" w:rsidRDefault="005F1EC1" w:rsidP="00A54C6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DT Environment</w:t>
            </w:r>
          </w:p>
        </w:tc>
      </w:tr>
      <w:tr w:rsidR="005F1EC1" w:rsidRPr="005F1EC1" w:rsidTr="005F1EC1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5F1EC1" w:rsidRPr="005F1EC1" w:rsidRDefault="005F1EC1" w:rsidP="00630CCD">
            <w:pPr>
              <w:pStyle w:val="ListParagraph"/>
              <w:ind w:left="0"/>
              <w:rPr>
                <w:rFonts w:asciiTheme="minorHAnsi" w:hAnsiTheme="minorHAnsi" w:cs="Arial"/>
                <w:color w:val="333333"/>
                <w:sz w:val="18"/>
                <w:szCs w:val="18"/>
                <w:shd w:val="clear" w:color="auto" w:fill="F0F0F0"/>
              </w:rPr>
            </w:pPr>
            <w:r w:rsidRPr="005F1EC1">
              <w:rPr>
                <w:rFonts w:asciiTheme="minorHAnsi" w:hAnsiTheme="minorHAnsi" w:cs="Arial"/>
                <w:color w:val="333333"/>
                <w:sz w:val="18"/>
                <w:szCs w:val="18"/>
                <w:shd w:val="clear" w:color="auto" w:fill="F0F0F0"/>
              </w:rPr>
              <w:t>17</w:t>
            </w:r>
          </w:p>
        </w:tc>
        <w:tc>
          <w:tcPr>
            <w:tcW w:w="2700" w:type="dxa"/>
          </w:tcPr>
          <w:p w:rsidR="005F1EC1" w:rsidRPr="005F1EC1" w:rsidRDefault="005F1EC1" w:rsidP="00A54C6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Test Phase</w:t>
            </w:r>
          </w:p>
        </w:tc>
        <w:tc>
          <w:tcPr>
            <w:tcW w:w="1881" w:type="dxa"/>
          </w:tcPr>
          <w:p w:rsidR="005F1EC1" w:rsidRPr="005F1EC1" w:rsidRDefault="005F1EC1" w:rsidP="00A54C6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proofErr w:type="spellStart"/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Picklist</w:t>
            </w:r>
            <w:proofErr w:type="spellEnd"/>
          </w:p>
        </w:tc>
        <w:tc>
          <w:tcPr>
            <w:tcW w:w="3519" w:type="dxa"/>
          </w:tcPr>
          <w:p w:rsidR="005F1EC1" w:rsidRPr="005F1EC1" w:rsidRDefault="005F1EC1" w:rsidP="00A54C6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Test Phase</w:t>
            </w:r>
          </w:p>
        </w:tc>
      </w:tr>
      <w:tr w:rsidR="005F1EC1" w:rsidRPr="005F1EC1" w:rsidTr="005F1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5F1EC1" w:rsidRPr="005F1EC1" w:rsidRDefault="005F1EC1" w:rsidP="00630CCD">
            <w:pPr>
              <w:pStyle w:val="ListParagraph"/>
              <w:ind w:left="0"/>
              <w:rPr>
                <w:rFonts w:asciiTheme="minorHAnsi" w:hAnsiTheme="minorHAnsi" w:cs="Arial"/>
                <w:color w:val="333333"/>
                <w:sz w:val="18"/>
                <w:szCs w:val="18"/>
                <w:shd w:val="clear" w:color="auto" w:fill="F0F0F0"/>
              </w:rPr>
            </w:pPr>
            <w:r w:rsidRPr="005F1EC1">
              <w:rPr>
                <w:rFonts w:asciiTheme="minorHAnsi" w:hAnsiTheme="minorHAnsi" w:cs="Arial"/>
                <w:color w:val="333333"/>
                <w:sz w:val="18"/>
                <w:szCs w:val="18"/>
                <w:shd w:val="clear" w:color="auto" w:fill="F0F0F0"/>
              </w:rPr>
              <w:t>18</w:t>
            </w:r>
          </w:p>
        </w:tc>
        <w:tc>
          <w:tcPr>
            <w:tcW w:w="2700" w:type="dxa"/>
          </w:tcPr>
          <w:p w:rsidR="005F1EC1" w:rsidRPr="005F1EC1" w:rsidRDefault="005F1EC1" w:rsidP="00A54C6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Comments</w:t>
            </w:r>
          </w:p>
        </w:tc>
        <w:tc>
          <w:tcPr>
            <w:tcW w:w="1881" w:type="dxa"/>
          </w:tcPr>
          <w:p w:rsidR="005F1EC1" w:rsidRPr="005F1EC1" w:rsidRDefault="005F1EC1" w:rsidP="00A54C6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Text Field</w:t>
            </w:r>
          </w:p>
        </w:tc>
        <w:tc>
          <w:tcPr>
            <w:tcW w:w="3519" w:type="dxa"/>
          </w:tcPr>
          <w:p w:rsidR="005F1EC1" w:rsidRPr="005F1EC1" w:rsidRDefault="005F1EC1" w:rsidP="00A54C6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</w:pPr>
            <w:r w:rsidRPr="005F1EC1">
              <w:rPr>
                <w:rFonts w:asciiTheme="minorHAnsi" w:hAnsiTheme="minorHAnsi" w:cs="Arial"/>
                <w:bCs/>
                <w:color w:val="4A4A56"/>
                <w:sz w:val="18"/>
                <w:szCs w:val="18"/>
                <w:shd w:val="clear" w:color="auto" w:fill="FFFFFF"/>
              </w:rPr>
              <w:t>Comments</w:t>
            </w:r>
          </w:p>
        </w:tc>
      </w:tr>
    </w:tbl>
    <w:p w:rsidR="00B055B2" w:rsidRDefault="00B055B2" w:rsidP="003136C1">
      <w:pPr>
        <w:rPr>
          <w:u w:val="single"/>
        </w:rPr>
      </w:pPr>
    </w:p>
    <w:p w:rsidR="008D3445" w:rsidRDefault="008D3445" w:rsidP="003136C1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4EDA4E8" wp14:editId="5BDC4886">
            <wp:extent cx="5943600" cy="979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C1" w:rsidRPr="003136C1" w:rsidRDefault="003136C1" w:rsidP="003136C1"/>
    <w:p w:rsidR="00891E1A" w:rsidRPr="00E5631F" w:rsidRDefault="00891E1A" w:rsidP="00C54EB2">
      <w:pPr>
        <w:pStyle w:val="Heading2"/>
      </w:pPr>
      <w:bookmarkStart w:id="132" w:name="_Toc385947159"/>
      <w:r>
        <w:t>External References</w:t>
      </w:r>
      <w:r w:rsidR="00EB5A37">
        <w:t>/Websites</w:t>
      </w:r>
      <w:r>
        <w:t>/Other Documentation/Addendum:</w:t>
      </w:r>
      <w:bookmarkEnd w:id="132"/>
    </w:p>
    <w:p w:rsidR="00891E1A" w:rsidRPr="0003515A" w:rsidRDefault="00891E1A" w:rsidP="00C54EB2">
      <w:pPr>
        <w:pStyle w:val="Heading2"/>
      </w:pPr>
      <w:bookmarkStart w:id="133" w:name="_Toc249145471"/>
      <w:bookmarkStart w:id="134" w:name="_Toc250476993"/>
      <w:bookmarkStart w:id="135" w:name="_Toc251672675"/>
      <w:bookmarkStart w:id="136" w:name="_Toc385947160"/>
      <w:r>
        <w:t>Acronyms,</w:t>
      </w:r>
      <w:r w:rsidRPr="0003515A">
        <w:t xml:space="preserve"> Abbreviations</w:t>
      </w:r>
      <w:r>
        <w:t>,</w:t>
      </w:r>
      <w:r w:rsidRPr="0003515A">
        <w:t xml:space="preserve"> Definitions, and</w:t>
      </w:r>
      <w:r w:rsidRPr="00E25C2B">
        <w:t xml:space="preserve"> </w:t>
      </w:r>
      <w:r>
        <w:t>Terminology</w:t>
      </w:r>
      <w:r w:rsidRPr="0003515A">
        <w:t>:</w:t>
      </w:r>
      <w:bookmarkEnd w:id="133"/>
      <w:bookmarkEnd w:id="134"/>
      <w:bookmarkEnd w:id="135"/>
      <w:bookmarkEnd w:id="136"/>
      <w:r w:rsidRPr="0003515A">
        <w:t xml:space="preserve"> </w:t>
      </w:r>
    </w:p>
    <w:p w:rsidR="00891E1A" w:rsidRPr="00873482" w:rsidRDefault="00891E1A" w:rsidP="00E20DEF">
      <w:pPr>
        <w:spacing w:after="0" w:line="240" w:lineRule="auto"/>
        <w:ind w:left="576"/>
        <w:rPr>
          <w:rFonts w:ascii="Cambria" w:hAnsi="Cambria"/>
          <w:i/>
          <w:color w:val="FF0000"/>
        </w:rPr>
      </w:pPr>
    </w:p>
    <w:p w:rsidR="00891E1A" w:rsidRDefault="00891E1A" w:rsidP="00987EA1">
      <w:pPr>
        <w:spacing w:after="0" w:line="360" w:lineRule="auto"/>
        <w:ind w:left="576"/>
        <w:rPr>
          <w:rFonts w:ascii="Cambria" w:hAnsi="Cambria"/>
        </w:rPr>
      </w:pPr>
      <w:r w:rsidRPr="0009040B">
        <w:rPr>
          <w:rFonts w:ascii="Cambria" w:hAnsi="Cambria"/>
        </w:rPr>
        <w:t>HML/LMH – High, Mid, Low for priority, probability, complexity, etc</w:t>
      </w:r>
    </w:p>
    <w:p w:rsidR="00E20DEF" w:rsidRDefault="00E20DEF" w:rsidP="00E20DEF">
      <w:pPr>
        <w:spacing w:after="0" w:line="240" w:lineRule="auto"/>
        <w:ind w:left="576"/>
        <w:rPr>
          <w:rFonts w:ascii="Cambria" w:hAnsi="Cambria"/>
        </w:rPr>
      </w:pPr>
    </w:p>
    <w:p w:rsidR="00E20DEF" w:rsidRDefault="00E20DEF" w:rsidP="00E20DEF">
      <w:pPr>
        <w:spacing w:after="0" w:line="240" w:lineRule="auto"/>
        <w:ind w:left="576"/>
        <w:rPr>
          <w:rFonts w:ascii="Cambria" w:hAnsi="Cambria"/>
        </w:rPr>
      </w:pPr>
    </w:p>
    <w:p w:rsidR="00E20DEF" w:rsidRDefault="00E20DEF" w:rsidP="00E20DEF">
      <w:pPr>
        <w:spacing w:after="0" w:line="240" w:lineRule="auto"/>
        <w:ind w:left="576"/>
        <w:rPr>
          <w:rFonts w:ascii="Cambria" w:hAnsi="Cambria"/>
        </w:rPr>
      </w:pPr>
    </w:p>
    <w:p w:rsidR="00E20DEF" w:rsidRDefault="00E20DEF" w:rsidP="00E20DEF">
      <w:pPr>
        <w:spacing w:after="0" w:line="240" w:lineRule="auto"/>
        <w:ind w:left="576"/>
        <w:rPr>
          <w:rFonts w:ascii="Cambria" w:hAnsi="Cambria"/>
        </w:rPr>
      </w:pPr>
    </w:p>
    <w:sectPr w:rsidR="00E20DEF" w:rsidSect="00506844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365F91"/>
        <w:left w:val="thinThickSmallGap" w:sz="24" w:space="24" w:color="365F91"/>
        <w:bottom w:val="thickThinSmallGap" w:sz="24" w:space="24" w:color="365F91"/>
        <w:right w:val="thickThinSmallGap" w:sz="24" w:space="24" w:color="365F9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FB2" w:rsidRDefault="00C87FB2">
      <w:r>
        <w:separator/>
      </w:r>
    </w:p>
  </w:endnote>
  <w:endnote w:type="continuationSeparator" w:id="0">
    <w:p w:rsidR="00C87FB2" w:rsidRDefault="00C87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A Bk B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double" w:sz="4" w:space="0" w:color="auto"/>
        <w:left w:val="double" w:sz="4" w:space="0" w:color="FFFFFF"/>
        <w:bottom w:val="double" w:sz="4" w:space="0" w:color="FFFFFF"/>
        <w:right w:val="double" w:sz="4" w:space="0" w:color="FFFFFF"/>
        <w:insideV w:val="double" w:sz="4" w:space="0" w:color="FFFFFF"/>
      </w:tblBorders>
      <w:tblLook w:val="01E0" w:firstRow="1" w:lastRow="1" w:firstColumn="1" w:lastColumn="1" w:noHBand="0" w:noVBand="0"/>
    </w:tblPr>
    <w:tblGrid>
      <w:gridCol w:w="4428"/>
      <w:gridCol w:w="5040"/>
    </w:tblGrid>
    <w:tr w:rsidR="000F273C" w:rsidRPr="0022608D">
      <w:tc>
        <w:tcPr>
          <w:tcW w:w="4428" w:type="dxa"/>
          <w:tcBorders>
            <w:top w:val="double" w:sz="4" w:space="0" w:color="auto"/>
            <w:bottom w:val="double" w:sz="4" w:space="0" w:color="FFFFFF"/>
          </w:tcBorders>
          <w:shd w:val="clear" w:color="000000" w:fill="auto"/>
          <w:vAlign w:val="center"/>
        </w:tcPr>
        <w:p w:rsidR="000F273C" w:rsidRPr="0022608D" w:rsidRDefault="000F273C" w:rsidP="00091CAB">
          <w:pPr>
            <w:jc w:val="right"/>
          </w:pPr>
        </w:p>
      </w:tc>
      <w:tc>
        <w:tcPr>
          <w:tcW w:w="5040" w:type="dxa"/>
          <w:tcBorders>
            <w:top w:val="double" w:sz="4" w:space="0" w:color="auto"/>
            <w:bottom w:val="double" w:sz="4" w:space="0" w:color="FFFFFF"/>
          </w:tcBorders>
          <w:shd w:val="clear" w:color="000000" w:fill="auto"/>
          <w:vAlign w:val="center"/>
        </w:tcPr>
        <w:p w:rsidR="000F273C" w:rsidRPr="0022608D" w:rsidRDefault="000F273C" w:rsidP="00091CAB">
          <w:pPr>
            <w:jc w:val="right"/>
            <w:rPr>
              <w:color w:val="365F91"/>
            </w:rPr>
          </w:pPr>
          <w:r w:rsidRPr="0022608D">
            <w:rPr>
              <w:color w:val="365F91"/>
            </w:rPr>
            <w:t xml:space="preserve">   Page </w:t>
          </w:r>
          <w:r w:rsidR="00A06025" w:rsidRPr="0022608D">
            <w:rPr>
              <w:color w:val="365F91"/>
            </w:rPr>
            <w:fldChar w:fldCharType="begin"/>
          </w:r>
          <w:r w:rsidRPr="0022608D">
            <w:rPr>
              <w:color w:val="365F91"/>
            </w:rPr>
            <w:instrText xml:space="preserve"> PAGE </w:instrText>
          </w:r>
          <w:r w:rsidR="00A06025" w:rsidRPr="0022608D">
            <w:rPr>
              <w:color w:val="365F91"/>
            </w:rPr>
            <w:fldChar w:fldCharType="separate"/>
          </w:r>
          <w:r w:rsidR="006A099F">
            <w:rPr>
              <w:noProof/>
              <w:color w:val="365F91"/>
            </w:rPr>
            <w:t>2</w:t>
          </w:r>
          <w:r w:rsidR="00A06025" w:rsidRPr="0022608D">
            <w:rPr>
              <w:color w:val="365F91"/>
            </w:rPr>
            <w:fldChar w:fldCharType="end"/>
          </w:r>
          <w:r w:rsidRPr="0022608D">
            <w:rPr>
              <w:color w:val="365F91"/>
            </w:rPr>
            <w:t xml:space="preserve"> of </w:t>
          </w:r>
          <w:r w:rsidR="00A06025" w:rsidRPr="0022608D">
            <w:rPr>
              <w:color w:val="365F91"/>
            </w:rPr>
            <w:fldChar w:fldCharType="begin"/>
          </w:r>
          <w:r w:rsidRPr="0022608D">
            <w:rPr>
              <w:color w:val="365F91"/>
            </w:rPr>
            <w:instrText xml:space="preserve"> NUMPAGES </w:instrText>
          </w:r>
          <w:r w:rsidR="00A06025" w:rsidRPr="0022608D">
            <w:rPr>
              <w:color w:val="365F91"/>
            </w:rPr>
            <w:fldChar w:fldCharType="separate"/>
          </w:r>
          <w:r w:rsidR="006A099F">
            <w:rPr>
              <w:noProof/>
              <w:color w:val="365F91"/>
            </w:rPr>
            <w:t>9</w:t>
          </w:r>
          <w:r w:rsidR="00A06025" w:rsidRPr="0022608D">
            <w:rPr>
              <w:color w:val="365F91"/>
            </w:rPr>
            <w:fldChar w:fldCharType="end"/>
          </w:r>
        </w:p>
      </w:tc>
    </w:tr>
  </w:tbl>
  <w:p w:rsidR="000F273C" w:rsidRDefault="000F273C" w:rsidP="00A2438E">
    <w:pPr>
      <w:pStyle w:val="Footer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FB2" w:rsidRDefault="00C87FB2">
      <w:r>
        <w:separator/>
      </w:r>
    </w:p>
  </w:footnote>
  <w:footnote w:type="continuationSeparator" w:id="0">
    <w:p w:rsidR="00C87FB2" w:rsidRDefault="00C87F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double" w:sz="4" w:space="0" w:color="FFFFFF"/>
        <w:left w:val="double" w:sz="4" w:space="0" w:color="FFFFFF"/>
        <w:bottom w:val="double" w:sz="4" w:space="0" w:color="auto"/>
        <w:right w:val="double" w:sz="4" w:space="0" w:color="FFFFFF"/>
        <w:insideV w:val="double" w:sz="4" w:space="0" w:color="FFFFFF"/>
      </w:tblBorders>
      <w:tblLook w:val="01E0" w:firstRow="1" w:lastRow="1" w:firstColumn="1" w:lastColumn="1" w:noHBand="0" w:noVBand="0"/>
    </w:tblPr>
    <w:tblGrid>
      <w:gridCol w:w="4428"/>
      <w:gridCol w:w="5130"/>
    </w:tblGrid>
    <w:tr w:rsidR="000F273C" w:rsidRPr="0022608D" w:rsidTr="00432EC6">
      <w:tc>
        <w:tcPr>
          <w:tcW w:w="4428" w:type="dxa"/>
          <w:tcBorders>
            <w:top w:val="double" w:sz="4" w:space="0" w:color="FFFFFF"/>
            <w:bottom w:val="double" w:sz="4" w:space="0" w:color="auto"/>
          </w:tcBorders>
          <w:shd w:val="clear" w:color="000000" w:fill="auto"/>
        </w:tcPr>
        <w:p w:rsidR="000F273C" w:rsidRPr="0022608D" w:rsidRDefault="000F273C" w:rsidP="00A62A8E">
          <w:r>
            <w:rPr>
              <w:noProof/>
              <w:kern w:val="16"/>
              <w:position w:val="2"/>
            </w:rPr>
            <w:drawing>
              <wp:inline distT="0" distB="0" distL="0" distR="0">
                <wp:extent cx="1724025" cy="276225"/>
                <wp:effectExtent l="19050" t="0" r="9525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40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0" w:type="dxa"/>
          <w:tcBorders>
            <w:top w:val="double" w:sz="4" w:space="0" w:color="FFFFFF"/>
            <w:bottom w:val="double" w:sz="4" w:space="0" w:color="auto"/>
          </w:tcBorders>
          <w:shd w:val="clear" w:color="000000" w:fill="auto"/>
        </w:tcPr>
        <w:p w:rsidR="000F273C" w:rsidRPr="0022608D" w:rsidRDefault="000F273C" w:rsidP="007E0400">
          <w:pPr>
            <w:jc w:val="right"/>
            <w:rPr>
              <w:color w:val="365F91"/>
              <w:sz w:val="28"/>
              <w:szCs w:val="28"/>
            </w:rPr>
          </w:pPr>
          <w:r>
            <w:rPr>
              <w:color w:val="365F91"/>
              <w:sz w:val="24"/>
              <w:szCs w:val="24"/>
            </w:rPr>
            <w:t>JIRA Interface</w:t>
          </w:r>
        </w:p>
      </w:tc>
    </w:tr>
  </w:tbl>
  <w:p w:rsidR="000F273C" w:rsidRPr="002B548F" w:rsidRDefault="000F273C" w:rsidP="002B548F">
    <w:pPr>
      <w:pStyle w:val="Header"/>
      <w:rPr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068A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5FE65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8B06D2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A7643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6DEE9D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DC6A9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94CEB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342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342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628A5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CA03C3"/>
    <w:multiLevelType w:val="hybridMultilevel"/>
    <w:tmpl w:val="1602CA70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>
    <w:nsid w:val="1FE60419"/>
    <w:multiLevelType w:val="hybridMultilevel"/>
    <w:tmpl w:val="DC0A1556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2">
    <w:nsid w:val="27AF1D15"/>
    <w:multiLevelType w:val="hybridMultilevel"/>
    <w:tmpl w:val="E53CE4A6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>
    <w:nsid w:val="29A3151E"/>
    <w:multiLevelType w:val="hybridMultilevel"/>
    <w:tmpl w:val="A01CC65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AA47B9"/>
    <w:multiLevelType w:val="hybridMultilevel"/>
    <w:tmpl w:val="970AC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987556"/>
    <w:multiLevelType w:val="hybridMultilevel"/>
    <w:tmpl w:val="7340D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6A06F36"/>
    <w:multiLevelType w:val="hybridMultilevel"/>
    <w:tmpl w:val="5EEAA7BE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58B01C6D"/>
    <w:multiLevelType w:val="hybridMultilevel"/>
    <w:tmpl w:val="ADE6C204"/>
    <w:lvl w:ilvl="0" w:tplc="2C2E38A6">
      <w:numFmt w:val="bullet"/>
      <w:lvlText w:val="-"/>
      <w:lvlJc w:val="left"/>
      <w:pPr>
        <w:ind w:left="39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8">
    <w:nsid w:val="5D7179C6"/>
    <w:multiLevelType w:val="hybridMultilevel"/>
    <w:tmpl w:val="CA0A5DC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9">
    <w:nsid w:val="6D762110"/>
    <w:multiLevelType w:val="hybridMultilevel"/>
    <w:tmpl w:val="3AB0C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02B7D67"/>
    <w:multiLevelType w:val="hybridMultilevel"/>
    <w:tmpl w:val="6F629E5E"/>
    <w:lvl w:ilvl="0" w:tplc="0409000F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  <w:rPr>
        <w:rFonts w:cs="Times New Roman"/>
      </w:rPr>
    </w:lvl>
  </w:abstractNum>
  <w:abstractNum w:abstractNumId="21">
    <w:nsid w:val="717571A7"/>
    <w:multiLevelType w:val="multilevel"/>
    <w:tmpl w:val="8084DA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mbria" w:eastAsia="Times New Roman" w:hAnsi="Cambria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2">
    <w:nsid w:val="72AD2291"/>
    <w:multiLevelType w:val="hybridMultilevel"/>
    <w:tmpl w:val="C084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4B6BBF"/>
    <w:multiLevelType w:val="hybridMultilevel"/>
    <w:tmpl w:val="A04C0F54"/>
    <w:lvl w:ilvl="0" w:tplc="3D02E4A2">
      <w:numFmt w:val="bullet"/>
      <w:lvlText w:val="-"/>
      <w:lvlJc w:val="left"/>
      <w:pPr>
        <w:ind w:left="39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20"/>
  </w:num>
  <w:num w:numId="4">
    <w:abstractNumId w:val="16"/>
  </w:num>
  <w:num w:numId="5">
    <w:abstractNumId w:val="11"/>
  </w:num>
  <w:num w:numId="6">
    <w:abstractNumId w:val="12"/>
  </w:num>
  <w:num w:numId="7">
    <w:abstractNumId w:val="10"/>
  </w:num>
  <w:num w:numId="8">
    <w:abstractNumId w:val="18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7"/>
  </w:num>
  <w:num w:numId="21">
    <w:abstractNumId w:val="15"/>
  </w:num>
  <w:num w:numId="22">
    <w:abstractNumId w:val="19"/>
  </w:num>
  <w:num w:numId="23">
    <w:abstractNumId w:val="23"/>
  </w:num>
  <w:num w:numId="24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666D"/>
    <w:rsid w:val="00003A90"/>
    <w:rsid w:val="00016023"/>
    <w:rsid w:val="00016063"/>
    <w:rsid w:val="00022A43"/>
    <w:rsid w:val="00022CB5"/>
    <w:rsid w:val="000231FD"/>
    <w:rsid w:val="00023334"/>
    <w:rsid w:val="00023AAE"/>
    <w:rsid w:val="00024CF4"/>
    <w:rsid w:val="00025323"/>
    <w:rsid w:val="00025E73"/>
    <w:rsid w:val="00026351"/>
    <w:rsid w:val="00030207"/>
    <w:rsid w:val="0003515A"/>
    <w:rsid w:val="000355F9"/>
    <w:rsid w:val="000357FB"/>
    <w:rsid w:val="00035E7F"/>
    <w:rsid w:val="000368CD"/>
    <w:rsid w:val="00036EA4"/>
    <w:rsid w:val="00041346"/>
    <w:rsid w:val="0004149C"/>
    <w:rsid w:val="00043195"/>
    <w:rsid w:val="0004510D"/>
    <w:rsid w:val="00046137"/>
    <w:rsid w:val="000470FC"/>
    <w:rsid w:val="00051F51"/>
    <w:rsid w:val="00055B81"/>
    <w:rsid w:val="000567F7"/>
    <w:rsid w:val="00057396"/>
    <w:rsid w:val="00057FCA"/>
    <w:rsid w:val="000617EB"/>
    <w:rsid w:val="0006238D"/>
    <w:rsid w:val="00062578"/>
    <w:rsid w:val="00064A79"/>
    <w:rsid w:val="00064E84"/>
    <w:rsid w:val="000709AE"/>
    <w:rsid w:val="00071D7E"/>
    <w:rsid w:val="000726F7"/>
    <w:rsid w:val="00073B96"/>
    <w:rsid w:val="00074551"/>
    <w:rsid w:val="000750ED"/>
    <w:rsid w:val="000771E5"/>
    <w:rsid w:val="00080AA9"/>
    <w:rsid w:val="0008105D"/>
    <w:rsid w:val="000826B8"/>
    <w:rsid w:val="00082A4D"/>
    <w:rsid w:val="00083B34"/>
    <w:rsid w:val="000841B8"/>
    <w:rsid w:val="000841E9"/>
    <w:rsid w:val="000865D5"/>
    <w:rsid w:val="000866EA"/>
    <w:rsid w:val="00087036"/>
    <w:rsid w:val="0009040B"/>
    <w:rsid w:val="00091CAB"/>
    <w:rsid w:val="00091FD1"/>
    <w:rsid w:val="0009385A"/>
    <w:rsid w:val="00093995"/>
    <w:rsid w:val="00095008"/>
    <w:rsid w:val="0009507E"/>
    <w:rsid w:val="00095639"/>
    <w:rsid w:val="0009768E"/>
    <w:rsid w:val="000A2A29"/>
    <w:rsid w:val="000A3A44"/>
    <w:rsid w:val="000A6542"/>
    <w:rsid w:val="000A733F"/>
    <w:rsid w:val="000B3AC1"/>
    <w:rsid w:val="000B47A5"/>
    <w:rsid w:val="000B4868"/>
    <w:rsid w:val="000B58ED"/>
    <w:rsid w:val="000B6F5B"/>
    <w:rsid w:val="000B7CBD"/>
    <w:rsid w:val="000B7F44"/>
    <w:rsid w:val="000C099A"/>
    <w:rsid w:val="000C0B50"/>
    <w:rsid w:val="000C17D2"/>
    <w:rsid w:val="000C3E0B"/>
    <w:rsid w:val="000C45D2"/>
    <w:rsid w:val="000C548B"/>
    <w:rsid w:val="000C59F6"/>
    <w:rsid w:val="000D0935"/>
    <w:rsid w:val="000D1C16"/>
    <w:rsid w:val="000D22AB"/>
    <w:rsid w:val="000D61AF"/>
    <w:rsid w:val="000D6F93"/>
    <w:rsid w:val="000E080F"/>
    <w:rsid w:val="000E2072"/>
    <w:rsid w:val="000E2330"/>
    <w:rsid w:val="000E2468"/>
    <w:rsid w:val="000E2CF6"/>
    <w:rsid w:val="000E308B"/>
    <w:rsid w:val="000E48F9"/>
    <w:rsid w:val="000F2069"/>
    <w:rsid w:val="000F2374"/>
    <w:rsid w:val="000F273C"/>
    <w:rsid w:val="000F3B96"/>
    <w:rsid w:val="000F3F3D"/>
    <w:rsid w:val="000F411E"/>
    <w:rsid w:val="000F476F"/>
    <w:rsid w:val="000F5B2F"/>
    <w:rsid w:val="000F6EFD"/>
    <w:rsid w:val="000F74FB"/>
    <w:rsid w:val="000F7F5B"/>
    <w:rsid w:val="0010014F"/>
    <w:rsid w:val="00100B40"/>
    <w:rsid w:val="00100FDA"/>
    <w:rsid w:val="001014ED"/>
    <w:rsid w:val="001051B5"/>
    <w:rsid w:val="00105894"/>
    <w:rsid w:val="00105AEA"/>
    <w:rsid w:val="00106A08"/>
    <w:rsid w:val="001070E5"/>
    <w:rsid w:val="00107A56"/>
    <w:rsid w:val="0011143E"/>
    <w:rsid w:val="00111C43"/>
    <w:rsid w:val="00117EC8"/>
    <w:rsid w:val="00121A05"/>
    <w:rsid w:val="00122CE8"/>
    <w:rsid w:val="00123815"/>
    <w:rsid w:val="00123F3B"/>
    <w:rsid w:val="00125DB1"/>
    <w:rsid w:val="00130036"/>
    <w:rsid w:val="00130A80"/>
    <w:rsid w:val="001333CF"/>
    <w:rsid w:val="001344AF"/>
    <w:rsid w:val="001376F5"/>
    <w:rsid w:val="001408F2"/>
    <w:rsid w:val="0014388F"/>
    <w:rsid w:val="00144D76"/>
    <w:rsid w:val="00144DAC"/>
    <w:rsid w:val="00147AAF"/>
    <w:rsid w:val="001509DA"/>
    <w:rsid w:val="00152263"/>
    <w:rsid w:val="00153554"/>
    <w:rsid w:val="001548B3"/>
    <w:rsid w:val="00154E0E"/>
    <w:rsid w:val="0015730F"/>
    <w:rsid w:val="001617A3"/>
    <w:rsid w:val="001620A3"/>
    <w:rsid w:val="0016214B"/>
    <w:rsid w:val="00163510"/>
    <w:rsid w:val="00165178"/>
    <w:rsid w:val="00165F70"/>
    <w:rsid w:val="00166DD6"/>
    <w:rsid w:val="00167578"/>
    <w:rsid w:val="001712D7"/>
    <w:rsid w:val="001713CF"/>
    <w:rsid w:val="001718E4"/>
    <w:rsid w:val="00171A3F"/>
    <w:rsid w:val="00172C4D"/>
    <w:rsid w:val="00175E88"/>
    <w:rsid w:val="001771BF"/>
    <w:rsid w:val="00181379"/>
    <w:rsid w:val="00181E69"/>
    <w:rsid w:val="0018333B"/>
    <w:rsid w:val="0018355F"/>
    <w:rsid w:val="0018429F"/>
    <w:rsid w:val="00184C69"/>
    <w:rsid w:val="0018573D"/>
    <w:rsid w:val="0018581F"/>
    <w:rsid w:val="00185A71"/>
    <w:rsid w:val="00187A6B"/>
    <w:rsid w:val="00187F31"/>
    <w:rsid w:val="00190100"/>
    <w:rsid w:val="001907DB"/>
    <w:rsid w:val="0019119A"/>
    <w:rsid w:val="0019226E"/>
    <w:rsid w:val="001935AC"/>
    <w:rsid w:val="00193C99"/>
    <w:rsid w:val="001941AC"/>
    <w:rsid w:val="001942DA"/>
    <w:rsid w:val="0019473B"/>
    <w:rsid w:val="001958AF"/>
    <w:rsid w:val="00197A3F"/>
    <w:rsid w:val="001A0472"/>
    <w:rsid w:val="001A05B5"/>
    <w:rsid w:val="001A29A0"/>
    <w:rsid w:val="001A4E8F"/>
    <w:rsid w:val="001A558F"/>
    <w:rsid w:val="001B24BA"/>
    <w:rsid w:val="001B265C"/>
    <w:rsid w:val="001B31E1"/>
    <w:rsid w:val="001B5189"/>
    <w:rsid w:val="001B5658"/>
    <w:rsid w:val="001C0136"/>
    <w:rsid w:val="001C0354"/>
    <w:rsid w:val="001C25E9"/>
    <w:rsid w:val="001C25F6"/>
    <w:rsid w:val="001C572D"/>
    <w:rsid w:val="001C6828"/>
    <w:rsid w:val="001D0D42"/>
    <w:rsid w:val="001D2498"/>
    <w:rsid w:val="001D365B"/>
    <w:rsid w:val="001D6618"/>
    <w:rsid w:val="001E0454"/>
    <w:rsid w:val="001E1D67"/>
    <w:rsid w:val="001E2F91"/>
    <w:rsid w:val="001E34CE"/>
    <w:rsid w:val="001E3CE4"/>
    <w:rsid w:val="001E463B"/>
    <w:rsid w:val="001E4DD2"/>
    <w:rsid w:val="001E5A61"/>
    <w:rsid w:val="001E61F2"/>
    <w:rsid w:val="001E784B"/>
    <w:rsid w:val="001F0AAA"/>
    <w:rsid w:val="001F1CC1"/>
    <w:rsid w:val="001F34BF"/>
    <w:rsid w:val="001F42D9"/>
    <w:rsid w:val="001F4627"/>
    <w:rsid w:val="001F546C"/>
    <w:rsid w:val="001F5C40"/>
    <w:rsid w:val="0020032E"/>
    <w:rsid w:val="0020171F"/>
    <w:rsid w:val="002033A3"/>
    <w:rsid w:val="002036F2"/>
    <w:rsid w:val="0020453E"/>
    <w:rsid w:val="0020508B"/>
    <w:rsid w:val="00205B92"/>
    <w:rsid w:val="00207693"/>
    <w:rsid w:val="00210D0A"/>
    <w:rsid w:val="00210D53"/>
    <w:rsid w:val="00214426"/>
    <w:rsid w:val="00214CD3"/>
    <w:rsid w:val="00214D8D"/>
    <w:rsid w:val="00214E9E"/>
    <w:rsid w:val="00220AF3"/>
    <w:rsid w:val="0022136F"/>
    <w:rsid w:val="00222A55"/>
    <w:rsid w:val="00223112"/>
    <w:rsid w:val="00224759"/>
    <w:rsid w:val="00225D6A"/>
    <w:rsid w:val="0022608D"/>
    <w:rsid w:val="002304F4"/>
    <w:rsid w:val="00232A1B"/>
    <w:rsid w:val="002331F1"/>
    <w:rsid w:val="0023334D"/>
    <w:rsid w:val="00234E13"/>
    <w:rsid w:val="002362ED"/>
    <w:rsid w:val="00236AAE"/>
    <w:rsid w:val="002376EF"/>
    <w:rsid w:val="00237ECA"/>
    <w:rsid w:val="002407C5"/>
    <w:rsid w:val="002411DA"/>
    <w:rsid w:val="00242FD1"/>
    <w:rsid w:val="0024377A"/>
    <w:rsid w:val="00245578"/>
    <w:rsid w:val="002463B4"/>
    <w:rsid w:val="002466E2"/>
    <w:rsid w:val="00246F8D"/>
    <w:rsid w:val="002563BF"/>
    <w:rsid w:val="00257CEF"/>
    <w:rsid w:val="00257E9F"/>
    <w:rsid w:val="00257F10"/>
    <w:rsid w:val="0026100C"/>
    <w:rsid w:val="0026371C"/>
    <w:rsid w:val="00263AD1"/>
    <w:rsid w:val="00263D66"/>
    <w:rsid w:val="002649C0"/>
    <w:rsid w:val="00264BBF"/>
    <w:rsid w:val="00266F8E"/>
    <w:rsid w:val="00271795"/>
    <w:rsid w:val="002719EB"/>
    <w:rsid w:val="002721A3"/>
    <w:rsid w:val="0027231B"/>
    <w:rsid w:val="00272546"/>
    <w:rsid w:val="002735D6"/>
    <w:rsid w:val="00274147"/>
    <w:rsid w:val="00276A95"/>
    <w:rsid w:val="0028017E"/>
    <w:rsid w:val="00280628"/>
    <w:rsid w:val="00281A57"/>
    <w:rsid w:val="00281A81"/>
    <w:rsid w:val="00285BBB"/>
    <w:rsid w:val="002861C6"/>
    <w:rsid w:val="00286F65"/>
    <w:rsid w:val="00287191"/>
    <w:rsid w:val="00287AFA"/>
    <w:rsid w:val="002907D1"/>
    <w:rsid w:val="00290D16"/>
    <w:rsid w:val="00292BFF"/>
    <w:rsid w:val="00293FBC"/>
    <w:rsid w:val="0029419B"/>
    <w:rsid w:val="0029754B"/>
    <w:rsid w:val="00297B92"/>
    <w:rsid w:val="002A0E3D"/>
    <w:rsid w:val="002A197E"/>
    <w:rsid w:val="002A4C98"/>
    <w:rsid w:val="002A4E70"/>
    <w:rsid w:val="002A7A6A"/>
    <w:rsid w:val="002A7D24"/>
    <w:rsid w:val="002B051A"/>
    <w:rsid w:val="002B0536"/>
    <w:rsid w:val="002B0F38"/>
    <w:rsid w:val="002B1486"/>
    <w:rsid w:val="002B24CD"/>
    <w:rsid w:val="002B321F"/>
    <w:rsid w:val="002B548F"/>
    <w:rsid w:val="002B54A3"/>
    <w:rsid w:val="002B6D1D"/>
    <w:rsid w:val="002B77AA"/>
    <w:rsid w:val="002B7B43"/>
    <w:rsid w:val="002C1351"/>
    <w:rsid w:val="002C2CB5"/>
    <w:rsid w:val="002C65F4"/>
    <w:rsid w:val="002C7CB0"/>
    <w:rsid w:val="002C7E38"/>
    <w:rsid w:val="002D4046"/>
    <w:rsid w:val="002D40D0"/>
    <w:rsid w:val="002D457F"/>
    <w:rsid w:val="002D4600"/>
    <w:rsid w:val="002D62F8"/>
    <w:rsid w:val="002D6806"/>
    <w:rsid w:val="002D756D"/>
    <w:rsid w:val="002E1B11"/>
    <w:rsid w:val="002E4859"/>
    <w:rsid w:val="002E5C79"/>
    <w:rsid w:val="002E5E95"/>
    <w:rsid w:val="002E6876"/>
    <w:rsid w:val="002E6FB2"/>
    <w:rsid w:val="002F0713"/>
    <w:rsid w:val="002F1303"/>
    <w:rsid w:val="002F3111"/>
    <w:rsid w:val="002F5786"/>
    <w:rsid w:val="002F76B5"/>
    <w:rsid w:val="003011A2"/>
    <w:rsid w:val="00304580"/>
    <w:rsid w:val="00306EC5"/>
    <w:rsid w:val="003104CF"/>
    <w:rsid w:val="00310702"/>
    <w:rsid w:val="00311E0D"/>
    <w:rsid w:val="0031216F"/>
    <w:rsid w:val="003136C1"/>
    <w:rsid w:val="00314CD5"/>
    <w:rsid w:val="00315716"/>
    <w:rsid w:val="003168ED"/>
    <w:rsid w:val="00317181"/>
    <w:rsid w:val="0032265B"/>
    <w:rsid w:val="003227E7"/>
    <w:rsid w:val="00322C39"/>
    <w:rsid w:val="00323625"/>
    <w:rsid w:val="003239F3"/>
    <w:rsid w:val="00324398"/>
    <w:rsid w:val="00326B16"/>
    <w:rsid w:val="003272C3"/>
    <w:rsid w:val="0032784E"/>
    <w:rsid w:val="00331725"/>
    <w:rsid w:val="00331CB8"/>
    <w:rsid w:val="00332ADF"/>
    <w:rsid w:val="00333180"/>
    <w:rsid w:val="00333431"/>
    <w:rsid w:val="003349F6"/>
    <w:rsid w:val="0033571B"/>
    <w:rsid w:val="00337041"/>
    <w:rsid w:val="00337713"/>
    <w:rsid w:val="00341000"/>
    <w:rsid w:val="003416B4"/>
    <w:rsid w:val="00343F19"/>
    <w:rsid w:val="0034404B"/>
    <w:rsid w:val="003447D0"/>
    <w:rsid w:val="0034489D"/>
    <w:rsid w:val="00344B36"/>
    <w:rsid w:val="00345E71"/>
    <w:rsid w:val="003507CC"/>
    <w:rsid w:val="00351406"/>
    <w:rsid w:val="003525A4"/>
    <w:rsid w:val="003532BE"/>
    <w:rsid w:val="00354E7A"/>
    <w:rsid w:val="003561BF"/>
    <w:rsid w:val="00357AC2"/>
    <w:rsid w:val="00357F00"/>
    <w:rsid w:val="003628F4"/>
    <w:rsid w:val="00362917"/>
    <w:rsid w:val="00362FA2"/>
    <w:rsid w:val="00364FCD"/>
    <w:rsid w:val="003651AA"/>
    <w:rsid w:val="00365E3B"/>
    <w:rsid w:val="00366501"/>
    <w:rsid w:val="00366600"/>
    <w:rsid w:val="003677BB"/>
    <w:rsid w:val="00372F6B"/>
    <w:rsid w:val="003734F6"/>
    <w:rsid w:val="00373C94"/>
    <w:rsid w:val="00374EF6"/>
    <w:rsid w:val="00375BA8"/>
    <w:rsid w:val="00376597"/>
    <w:rsid w:val="00377544"/>
    <w:rsid w:val="00380668"/>
    <w:rsid w:val="003841A9"/>
    <w:rsid w:val="00384919"/>
    <w:rsid w:val="00384977"/>
    <w:rsid w:val="00390C88"/>
    <w:rsid w:val="00390ED8"/>
    <w:rsid w:val="0039251F"/>
    <w:rsid w:val="003934D0"/>
    <w:rsid w:val="00395BAA"/>
    <w:rsid w:val="00397736"/>
    <w:rsid w:val="003A06D7"/>
    <w:rsid w:val="003A3F38"/>
    <w:rsid w:val="003A4779"/>
    <w:rsid w:val="003A6D0A"/>
    <w:rsid w:val="003B0666"/>
    <w:rsid w:val="003B08C8"/>
    <w:rsid w:val="003B0CEB"/>
    <w:rsid w:val="003B1220"/>
    <w:rsid w:val="003B1629"/>
    <w:rsid w:val="003B4A5B"/>
    <w:rsid w:val="003B503E"/>
    <w:rsid w:val="003B6325"/>
    <w:rsid w:val="003B7B90"/>
    <w:rsid w:val="003C0869"/>
    <w:rsid w:val="003C3393"/>
    <w:rsid w:val="003C4C6A"/>
    <w:rsid w:val="003D15A0"/>
    <w:rsid w:val="003D2991"/>
    <w:rsid w:val="003D4F76"/>
    <w:rsid w:val="003D5AD2"/>
    <w:rsid w:val="003D5DF1"/>
    <w:rsid w:val="003D5E6C"/>
    <w:rsid w:val="003D64CB"/>
    <w:rsid w:val="003D7CAE"/>
    <w:rsid w:val="003E0F5B"/>
    <w:rsid w:val="003E199F"/>
    <w:rsid w:val="003E20B2"/>
    <w:rsid w:val="003E257B"/>
    <w:rsid w:val="003E3B61"/>
    <w:rsid w:val="003E6F6D"/>
    <w:rsid w:val="003F0656"/>
    <w:rsid w:val="003F1438"/>
    <w:rsid w:val="003F5C6A"/>
    <w:rsid w:val="004001E4"/>
    <w:rsid w:val="00400873"/>
    <w:rsid w:val="00401709"/>
    <w:rsid w:val="004049EE"/>
    <w:rsid w:val="00406876"/>
    <w:rsid w:val="004079FE"/>
    <w:rsid w:val="004117A8"/>
    <w:rsid w:val="00411B51"/>
    <w:rsid w:val="00412583"/>
    <w:rsid w:val="00412E00"/>
    <w:rsid w:val="004170BB"/>
    <w:rsid w:val="00420483"/>
    <w:rsid w:val="00420E54"/>
    <w:rsid w:val="00421F5F"/>
    <w:rsid w:val="00425FE9"/>
    <w:rsid w:val="004266A0"/>
    <w:rsid w:val="00426AFC"/>
    <w:rsid w:val="00430222"/>
    <w:rsid w:val="0043027B"/>
    <w:rsid w:val="00430FBC"/>
    <w:rsid w:val="00431496"/>
    <w:rsid w:val="00432AF5"/>
    <w:rsid w:val="00432EC6"/>
    <w:rsid w:val="0044011C"/>
    <w:rsid w:val="004414C2"/>
    <w:rsid w:val="00442295"/>
    <w:rsid w:val="00443921"/>
    <w:rsid w:val="0044459C"/>
    <w:rsid w:val="004445DF"/>
    <w:rsid w:val="00444E78"/>
    <w:rsid w:val="00445ABF"/>
    <w:rsid w:val="004473E5"/>
    <w:rsid w:val="00447DD2"/>
    <w:rsid w:val="004504E9"/>
    <w:rsid w:val="00451107"/>
    <w:rsid w:val="004516EB"/>
    <w:rsid w:val="0045273F"/>
    <w:rsid w:val="0045296F"/>
    <w:rsid w:val="00457FFB"/>
    <w:rsid w:val="0046097D"/>
    <w:rsid w:val="00460AE3"/>
    <w:rsid w:val="004652CA"/>
    <w:rsid w:val="0046547F"/>
    <w:rsid w:val="00466FDC"/>
    <w:rsid w:val="004674BE"/>
    <w:rsid w:val="00467AF1"/>
    <w:rsid w:val="00470423"/>
    <w:rsid w:val="00474111"/>
    <w:rsid w:val="00474808"/>
    <w:rsid w:val="00476ACF"/>
    <w:rsid w:val="00476ADC"/>
    <w:rsid w:val="00476CE5"/>
    <w:rsid w:val="00481410"/>
    <w:rsid w:val="00481553"/>
    <w:rsid w:val="0048157D"/>
    <w:rsid w:val="00483CE6"/>
    <w:rsid w:val="004849E6"/>
    <w:rsid w:val="00484B7E"/>
    <w:rsid w:val="00485750"/>
    <w:rsid w:val="004903A5"/>
    <w:rsid w:val="00497D67"/>
    <w:rsid w:val="004A0471"/>
    <w:rsid w:val="004A1182"/>
    <w:rsid w:val="004A4661"/>
    <w:rsid w:val="004A6994"/>
    <w:rsid w:val="004B0921"/>
    <w:rsid w:val="004B1010"/>
    <w:rsid w:val="004B1808"/>
    <w:rsid w:val="004B21E8"/>
    <w:rsid w:val="004B2BEE"/>
    <w:rsid w:val="004B328B"/>
    <w:rsid w:val="004B4105"/>
    <w:rsid w:val="004B46AC"/>
    <w:rsid w:val="004B5DD0"/>
    <w:rsid w:val="004B60F9"/>
    <w:rsid w:val="004C1425"/>
    <w:rsid w:val="004C280C"/>
    <w:rsid w:val="004C2B23"/>
    <w:rsid w:val="004C2D68"/>
    <w:rsid w:val="004C5CED"/>
    <w:rsid w:val="004C69A6"/>
    <w:rsid w:val="004C6B38"/>
    <w:rsid w:val="004C7659"/>
    <w:rsid w:val="004D0FCB"/>
    <w:rsid w:val="004D10C7"/>
    <w:rsid w:val="004D3DF1"/>
    <w:rsid w:val="004D5742"/>
    <w:rsid w:val="004D5907"/>
    <w:rsid w:val="004D5D92"/>
    <w:rsid w:val="004D6440"/>
    <w:rsid w:val="004D7BCE"/>
    <w:rsid w:val="004E2580"/>
    <w:rsid w:val="004E2ACD"/>
    <w:rsid w:val="004E5165"/>
    <w:rsid w:val="004E5C72"/>
    <w:rsid w:val="004E5F85"/>
    <w:rsid w:val="004F273F"/>
    <w:rsid w:val="004F353F"/>
    <w:rsid w:val="004F6116"/>
    <w:rsid w:val="004F74B4"/>
    <w:rsid w:val="005002FC"/>
    <w:rsid w:val="00501228"/>
    <w:rsid w:val="005013C5"/>
    <w:rsid w:val="00503C6C"/>
    <w:rsid w:val="00506844"/>
    <w:rsid w:val="005071E5"/>
    <w:rsid w:val="00507DEA"/>
    <w:rsid w:val="00511674"/>
    <w:rsid w:val="005125E8"/>
    <w:rsid w:val="00513B6D"/>
    <w:rsid w:val="00515B6F"/>
    <w:rsid w:val="00516209"/>
    <w:rsid w:val="00517739"/>
    <w:rsid w:val="00520034"/>
    <w:rsid w:val="00523936"/>
    <w:rsid w:val="005245A0"/>
    <w:rsid w:val="00525742"/>
    <w:rsid w:val="005261A8"/>
    <w:rsid w:val="00526758"/>
    <w:rsid w:val="005269C3"/>
    <w:rsid w:val="005270DC"/>
    <w:rsid w:val="005275DB"/>
    <w:rsid w:val="005279BA"/>
    <w:rsid w:val="00530C61"/>
    <w:rsid w:val="00534A8D"/>
    <w:rsid w:val="00534B19"/>
    <w:rsid w:val="005364F1"/>
    <w:rsid w:val="005367C9"/>
    <w:rsid w:val="0054060E"/>
    <w:rsid w:val="00541AE2"/>
    <w:rsid w:val="0054302F"/>
    <w:rsid w:val="0054328B"/>
    <w:rsid w:val="00544649"/>
    <w:rsid w:val="00545E51"/>
    <w:rsid w:val="00547ACC"/>
    <w:rsid w:val="00547C33"/>
    <w:rsid w:val="00550555"/>
    <w:rsid w:val="00552312"/>
    <w:rsid w:val="00554046"/>
    <w:rsid w:val="00554879"/>
    <w:rsid w:val="0055628A"/>
    <w:rsid w:val="005623C6"/>
    <w:rsid w:val="0056259D"/>
    <w:rsid w:val="00562BB9"/>
    <w:rsid w:val="005630DF"/>
    <w:rsid w:val="00566E64"/>
    <w:rsid w:val="005673AB"/>
    <w:rsid w:val="00567582"/>
    <w:rsid w:val="00573569"/>
    <w:rsid w:val="0057366A"/>
    <w:rsid w:val="005745CB"/>
    <w:rsid w:val="00575494"/>
    <w:rsid w:val="005764AA"/>
    <w:rsid w:val="00576BBE"/>
    <w:rsid w:val="00581272"/>
    <w:rsid w:val="00582FF3"/>
    <w:rsid w:val="0058381B"/>
    <w:rsid w:val="005850BA"/>
    <w:rsid w:val="00585818"/>
    <w:rsid w:val="0058709F"/>
    <w:rsid w:val="00590D81"/>
    <w:rsid w:val="00591676"/>
    <w:rsid w:val="00594120"/>
    <w:rsid w:val="00594245"/>
    <w:rsid w:val="00595DA8"/>
    <w:rsid w:val="00596CE4"/>
    <w:rsid w:val="00596E9F"/>
    <w:rsid w:val="005A10B1"/>
    <w:rsid w:val="005A1499"/>
    <w:rsid w:val="005A1D09"/>
    <w:rsid w:val="005A5C45"/>
    <w:rsid w:val="005A794C"/>
    <w:rsid w:val="005B00A9"/>
    <w:rsid w:val="005B0407"/>
    <w:rsid w:val="005B0EF8"/>
    <w:rsid w:val="005B4309"/>
    <w:rsid w:val="005B7108"/>
    <w:rsid w:val="005C0D96"/>
    <w:rsid w:val="005C3C65"/>
    <w:rsid w:val="005C3F6F"/>
    <w:rsid w:val="005C42C5"/>
    <w:rsid w:val="005C4A05"/>
    <w:rsid w:val="005C4A6C"/>
    <w:rsid w:val="005C4ED9"/>
    <w:rsid w:val="005C789A"/>
    <w:rsid w:val="005C7EA3"/>
    <w:rsid w:val="005D0B66"/>
    <w:rsid w:val="005D0EC3"/>
    <w:rsid w:val="005D13BD"/>
    <w:rsid w:val="005D22EA"/>
    <w:rsid w:val="005E0F44"/>
    <w:rsid w:val="005E1F81"/>
    <w:rsid w:val="005E209F"/>
    <w:rsid w:val="005E28BE"/>
    <w:rsid w:val="005E2D53"/>
    <w:rsid w:val="005E34FC"/>
    <w:rsid w:val="005E41A5"/>
    <w:rsid w:val="005E6CEC"/>
    <w:rsid w:val="005F0CC5"/>
    <w:rsid w:val="005F0DB4"/>
    <w:rsid w:val="005F1E23"/>
    <w:rsid w:val="005F1EC1"/>
    <w:rsid w:val="005F2C97"/>
    <w:rsid w:val="005F43B7"/>
    <w:rsid w:val="005F491D"/>
    <w:rsid w:val="005F70C0"/>
    <w:rsid w:val="00600AF0"/>
    <w:rsid w:val="00602BB3"/>
    <w:rsid w:val="006042F5"/>
    <w:rsid w:val="00604767"/>
    <w:rsid w:val="00605800"/>
    <w:rsid w:val="006063B0"/>
    <w:rsid w:val="00607EEF"/>
    <w:rsid w:val="006103A7"/>
    <w:rsid w:val="00611594"/>
    <w:rsid w:val="006119FD"/>
    <w:rsid w:val="00611C35"/>
    <w:rsid w:val="00611F79"/>
    <w:rsid w:val="00613BBD"/>
    <w:rsid w:val="006151C9"/>
    <w:rsid w:val="0062096B"/>
    <w:rsid w:val="006225AA"/>
    <w:rsid w:val="006229EB"/>
    <w:rsid w:val="00627500"/>
    <w:rsid w:val="0063068A"/>
    <w:rsid w:val="006318F2"/>
    <w:rsid w:val="00631ACF"/>
    <w:rsid w:val="00633C82"/>
    <w:rsid w:val="00634734"/>
    <w:rsid w:val="00636611"/>
    <w:rsid w:val="00644C03"/>
    <w:rsid w:val="00644F4F"/>
    <w:rsid w:val="0064533F"/>
    <w:rsid w:val="00646A50"/>
    <w:rsid w:val="00646EC6"/>
    <w:rsid w:val="0065085D"/>
    <w:rsid w:val="00650AAF"/>
    <w:rsid w:val="00651BD7"/>
    <w:rsid w:val="00651D14"/>
    <w:rsid w:val="00651D3E"/>
    <w:rsid w:val="00652065"/>
    <w:rsid w:val="00652DF6"/>
    <w:rsid w:val="00653F9C"/>
    <w:rsid w:val="006546F6"/>
    <w:rsid w:val="0065485D"/>
    <w:rsid w:val="00656FCD"/>
    <w:rsid w:val="0066009D"/>
    <w:rsid w:val="006620AE"/>
    <w:rsid w:val="00663E6C"/>
    <w:rsid w:val="006646E9"/>
    <w:rsid w:val="006665A3"/>
    <w:rsid w:val="00666A24"/>
    <w:rsid w:val="00671126"/>
    <w:rsid w:val="006720EC"/>
    <w:rsid w:val="00672E14"/>
    <w:rsid w:val="00673F29"/>
    <w:rsid w:val="00676835"/>
    <w:rsid w:val="0067733D"/>
    <w:rsid w:val="00681D07"/>
    <w:rsid w:val="00683138"/>
    <w:rsid w:val="00684A21"/>
    <w:rsid w:val="00684DEC"/>
    <w:rsid w:val="00686421"/>
    <w:rsid w:val="0068669E"/>
    <w:rsid w:val="00690BD4"/>
    <w:rsid w:val="00691B7F"/>
    <w:rsid w:val="00693448"/>
    <w:rsid w:val="00693E19"/>
    <w:rsid w:val="006A099F"/>
    <w:rsid w:val="006A498E"/>
    <w:rsid w:val="006A5445"/>
    <w:rsid w:val="006A5AF2"/>
    <w:rsid w:val="006A63D9"/>
    <w:rsid w:val="006A6684"/>
    <w:rsid w:val="006A66F6"/>
    <w:rsid w:val="006B00CA"/>
    <w:rsid w:val="006B0BDC"/>
    <w:rsid w:val="006B1291"/>
    <w:rsid w:val="006B30DF"/>
    <w:rsid w:val="006B3519"/>
    <w:rsid w:val="006B367C"/>
    <w:rsid w:val="006B37C9"/>
    <w:rsid w:val="006B5E75"/>
    <w:rsid w:val="006B6671"/>
    <w:rsid w:val="006B6E0C"/>
    <w:rsid w:val="006B7474"/>
    <w:rsid w:val="006C015C"/>
    <w:rsid w:val="006C0D27"/>
    <w:rsid w:val="006C1AD0"/>
    <w:rsid w:val="006C20A0"/>
    <w:rsid w:val="006C241B"/>
    <w:rsid w:val="006C28BE"/>
    <w:rsid w:val="006C3507"/>
    <w:rsid w:val="006C3864"/>
    <w:rsid w:val="006C41CB"/>
    <w:rsid w:val="006C4B37"/>
    <w:rsid w:val="006C5A88"/>
    <w:rsid w:val="006C6361"/>
    <w:rsid w:val="006C65E2"/>
    <w:rsid w:val="006C6BD2"/>
    <w:rsid w:val="006D12C7"/>
    <w:rsid w:val="006D1481"/>
    <w:rsid w:val="006D1614"/>
    <w:rsid w:val="006D1EB5"/>
    <w:rsid w:val="006D4B13"/>
    <w:rsid w:val="006D5EDE"/>
    <w:rsid w:val="006D6E92"/>
    <w:rsid w:val="006E05F4"/>
    <w:rsid w:val="006E1C49"/>
    <w:rsid w:val="006E3E03"/>
    <w:rsid w:val="006E5292"/>
    <w:rsid w:val="006E5A21"/>
    <w:rsid w:val="006E6349"/>
    <w:rsid w:val="006E7FF3"/>
    <w:rsid w:val="006F10FB"/>
    <w:rsid w:val="006F1162"/>
    <w:rsid w:val="006F319F"/>
    <w:rsid w:val="006F5198"/>
    <w:rsid w:val="006F7678"/>
    <w:rsid w:val="00701B62"/>
    <w:rsid w:val="0070246D"/>
    <w:rsid w:val="007033DD"/>
    <w:rsid w:val="00703BF0"/>
    <w:rsid w:val="00704D7F"/>
    <w:rsid w:val="0070553D"/>
    <w:rsid w:val="00705EA4"/>
    <w:rsid w:val="00705F55"/>
    <w:rsid w:val="00706CB2"/>
    <w:rsid w:val="007073EF"/>
    <w:rsid w:val="00711802"/>
    <w:rsid w:val="00711F34"/>
    <w:rsid w:val="00713995"/>
    <w:rsid w:val="007143A3"/>
    <w:rsid w:val="00716469"/>
    <w:rsid w:val="00716E49"/>
    <w:rsid w:val="0072196D"/>
    <w:rsid w:val="00721BDC"/>
    <w:rsid w:val="00724C6A"/>
    <w:rsid w:val="00726816"/>
    <w:rsid w:val="00730016"/>
    <w:rsid w:val="00732B57"/>
    <w:rsid w:val="00742D5C"/>
    <w:rsid w:val="00744437"/>
    <w:rsid w:val="00744D74"/>
    <w:rsid w:val="00747599"/>
    <w:rsid w:val="007479A7"/>
    <w:rsid w:val="007500B0"/>
    <w:rsid w:val="00752390"/>
    <w:rsid w:val="007604DA"/>
    <w:rsid w:val="00761EB6"/>
    <w:rsid w:val="00767644"/>
    <w:rsid w:val="007678A3"/>
    <w:rsid w:val="0077029B"/>
    <w:rsid w:val="00771BA0"/>
    <w:rsid w:val="00774622"/>
    <w:rsid w:val="00776DD6"/>
    <w:rsid w:val="00777C55"/>
    <w:rsid w:val="00781B0B"/>
    <w:rsid w:val="00781B4A"/>
    <w:rsid w:val="00783A8D"/>
    <w:rsid w:val="00784403"/>
    <w:rsid w:val="00784BFE"/>
    <w:rsid w:val="00791205"/>
    <w:rsid w:val="00792C4F"/>
    <w:rsid w:val="00796D4B"/>
    <w:rsid w:val="007A2608"/>
    <w:rsid w:val="007A29CD"/>
    <w:rsid w:val="007A5058"/>
    <w:rsid w:val="007A5312"/>
    <w:rsid w:val="007A53A8"/>
    <w:rsid w:val="007A5A37"/>
    <w:rsid w:val="007A5AE0"/>
    <w:rsid w:val="007A62D2"/>
    <w:rsid w:val="007A725C"/>
    <w:rsid w:val="007B38D1"/>
    <w:rsid w:val="007B4338"/>
    <w:rsid w:val="007B43CA"/>
    <w:rsid w:val="007B7692"/>
    <w:rsid w:val="007B7FA6"/>
    <w:rsid w:val="007C1938"/>
    <w:rsid w:val="007C1D2B"/>
    <w:rsid w:val="007C4DAF"/>
    <w:rsid w:val="007C58BD"/>
    <w:rsid w:val="007C5AF5"/>
    <w:rsid w:val="007C5BE2"/>
    <w:rsid w:val="007C68B5"/>
    <w:rsid w:val="007C7525"/>
    <w:rsid w:val="007D0F70"/>
    <w:rsid w:val="007D27D6"/>
    <w:rsid w:val="007D2C26"/>
    <w:rsid w:val="007D42B8"/>
    <w:rsid w:val="007D50E2"/>
    <w:rsid w:val="007D5421"/>
    <w:rsid w:val="007E0400"/>
    <w:rsid w:val="007E1743"/>
    <w:rsid w:val="007E292E"/>
    <w:rsid w:val="007E30DA"/>
    <w:rsid w:val="007E37C0"/>
    <w:rsid w:val="007E3D86"/>
    <w:rsid w:val="007E52F9"/>
    <w:rsid w:val="007E5C9C"/>
    <w:rsid w:val="007E6576"/>
    <w:rsid w:val="007E779A"/>
    <w:rsid w:val="007E7AAF"/>
    <w:rsid w:val="007F02D3"/>
    <w:rsid w:val="007F04E1"/>
    <w:rsid w:val="007F25A2"/>
    <w:rsid w:val="007F41AE"/>
    <w:rsid w:val="007F444F"/>
    <w:rsid w:val="007F4EB0"/>
    <w:rsid w:val="007F7A8B"/>
    <w:rsid w:val="007F7D64"/>
    <w:rsid w:val="008004BA"/>
    <w:rsid w:val="00802D8C"/>
    <w:rsid w:val="00804816"/>
    <w:rsid w:val="00805177"/>
    <w:rsid w:val="00805D36"/>
    <w:rsid w:val="00805DB6"/>
    <w:rsid w:val="008117A4"/>
    <w:rsid w:val="0081246A"/>
    <w:rsid w:val="00814D97"/>
    <w:rsid w:val="00815934"/>
    <w:rsid w:val="00816437"/>
    <w:rsid w:val="008237F3"/>
    <w:rsid w:val="0082668D"/>
    <w:rsid w:val="00827B8B"/>
    <w:rsid w:val="008301E2"/>
    <w:rsid w:val="0083044D"/>
    <w:rsid w:val="00832595"/>
    <w:rsid w:val="0083280B"/>
    <w:rsid w:val="008346DF"/>
    <w:rsid w:val="008365A2"/>
    <w:rsid w:val="00837901"/>
    <w:rsid w:val="0083795D"/>
    <w:rsid w:val="0084067D"/>
    <w:rsid w:val="008412BB"/>
    <w:rsid w:val="00842C83"/>
    <w:rsid w:val="00845B5B"/>
    <w:rsid w:val="00845CA1"/>
    <w:rsid w:val="00845FC0"/>
    <w:rsid w:val="008472B8"/>
    <w:rsid w:val="00853BF0"/>
    <w:rsid w:val="00856601"/>
    <w:rsid w:val="0085749F"/>
    <w:rsid w:val="00857C2B"/>
    <w:rsid w:val="00860D88"/>
    <w:rsid w:val="00863B51"/>
    <w:rsid w:val="00863B8A"/>
    <w:rsid w:val="00864B15"/>
    <w:rsid w:val="008678DE"/>
    <w:rsid w:val="0087171A"/>
    <w:rsid w:val="00872A0E"/>
    <w:rsid w:val="00872C08"/>
    <w:rsid w:val="00873482"/>
    <w:rsid w:val="00873B62"/>
    <w:rsid w:val="00874899"/>
    <w:rsid w:val="008754AF"/>
    <w:rsid w:val="0087739E"/>
    <w:rsid w:val="00883B32"/>
    <w:rsid w:val="008868D2"/>
    <w:rsid w:val="0088697A"/>
    <w:rsid w:val="00891E1A"/>
    <w:rsid w:val="00894D0A"/>
    <w:rsid w:val="00896E2E"/>
    <w:rsid w:val="008A00E0"/>
    <w:rsid w:val="008A1271"/>
    <w:rsid w:val="008A12EC"/>
    <w:rsid w:val="008A147D"/>
    <w:rsid w:val="008A1B34"/>
    <w:rsid w:val="008A2AA2"/>
    <w:rsid w:val="008A2B37"/>
    <w:rsid w:val="008A41AE"/>
    <w:rsid w:val="008A41BD"/>
    <w:rsid w:val="008A527B"/>
    <w:rsid w:val="008A782A"/>
    <w:rsid w:val="008A7AC4"/>
    <w:rsid w:val="008B15C1"/>
    <w:rsid w:val="008B2946"/>
    <w:rsid w:val="008B29C6"/>
    <w:rsid w:val="008B5FE0"/>
    <w:rsid w:val="008C1797"/>
    <w:rsid w:val="008C2371"/>
    <w:rsid w:val="008C637B"/>
    <w:rsid w:val="008C6652"/>
    <w:rsid w:val="008C7F11"/>
    <w:rsid w:val="008D0B12"/>
    <w:rsid w:val="008D2DAE"/>
    <w:rsid w:val="008D3445"/>
    <w:rsid w:val="008D3E0E"/>
    <w:rsid w:val="008D683E"/>
    <w:rsid w:val="008D6C19"/>
    <w:rsid w:val="008D7C3C"/>
    <w:rsid w:val="008E1789"/>
    <w:rsid w:val="008E3C63"/>
    <w:rsid w:val="008E5013"/>
    <w:rsid w:val="008E5958"/>
    <w:rsid w:val="008E59B7"/>
    <w:rsid w:val="008E7C0A"/>
    <w:rsid w:val="008F0825"/>
    <w:rsid w:val="008F2314"/>
    <w:rsid w:val="008F5F05"/>
    <w:rsid w:val="009006A5"/>
    <w:rsid w:val="0090186A"/>
    <w:rsid w:val="009018E3"/>
    <w:rsid w:val="009024EA"/>
    <w:rsid w:val="00902C0C"/>
    <w:rsid w:val="009046DE"/>
    <w:rsid w:val="00904E74"/>
    <w:rsid w:val="00905F65"/>
    <w:rsid w:val="00910341"/>
    <w:rsid w:val="00912776"/>
    <w:rsid w:val="0091531A"/>
    <w:rsid w:val="00920270"/>
    <w:rsid w:val="00921546"/>
    <w:rsid w:val="00922B25"/>
    <w:rsid w:val="00924042"/>
    <w:rsid w:val="009243A1"/>
    <w:rsid w:val="00925C19"/>
    <w:rsid w:val="00926DBE"/>
    <w:rsid w:val="009278F7"/>
    <w:rsid w:val="00932B5B"/>
    <w:rsid w:val="0093335C"/>
    <w:rsid w:val="00934032"/>
    <w:rsid w:val="009342D9"/>
    <w:rsid w:val="00934EFE"/>
    <w:rsid w:val="0093523C"/>
    <w:rsid w:val="00935B11"/>
    <w:rsid w:val="00935F1E"/>
    <w:rsid w:val="00937A18"/>
    <w:rsid w:val="00940BAA"/>
    <w:rsid w:val="00940F3B"/>
    <w:rsid w:val="0094172E"/>
    <w:rsid w:val="00941A8B"/>
    <w:rsid w:val="00942109"/>
    <w:rsid w:val="00944244"/>
    <w:rsid w:val="00945530"/>
    <w:rsid w:val="0094625C"/>
    <w:rsid w:val="00947E8B"/>
    <w:rsid w:val="00947FF3"/>
    <w:rsid w:val="00950869"/>
    <w:rsid w:val="00950A96"/>
    <w:rsid w:val="0095216C"/>
    <w:rsid w:val="00952950"/>
    <w:rsid w:val="00954D45"/>
    <w:rsid w:val="00955912"/>
    <w:rsid w:val="00956CE3"/>
    <w:rsid w:val="0095705E"/>
    <w:rsid w:val="00957879"/>
    <w:rsid w:val="009608AC"/>
    <w:rsid w:val="00963605"/>
    <w:rsid w:val="0096365B"/>
    <w:rsid w:val="0096766E"/>
    <w:rsid w:val="00972B2D"/>
    <w:rsid w:val="00972CC1"/>
    <w:rsid w:val="00975BC4"/>
    <w:rsid w:val="0098210D"/>
    <w:rsid w:val="00982B3D"/>
    <w:rsid w:val="0098454B"/>
    <w:rsid w:val="00984EA4"/>
    <w:rsid w:val="009853C8"/>
    <w:rsid w:val="00985615"/>
    <w:rsid w:val="00986484"/>
    <w:rsid w:val="00987EA1"/>
    <w:rsid w:val="0099101A"/>
    <w:rsid w:val="009914D2"/>
    <w:rsid w:val="00991B40"/>
    <w:rsid w:val="00991CF9"/>
    <w:rsid w:val="00991F1E"/>
    <w:rsid w:val="00992849"/>
    <w:rsid w:val="009958AF"/>
    <w:rsid w:val="00996FF3"/>
    <w:rsid w:val="00997AD7"/>
    <w:rsid w:val="009A0D56"/>
    <w:rsid w:val="009A25A5"/>
    <w:rsid w:val="009A5B2A"/>
    <w:rsid w:val="009B2059"/>
    <w:rsid w:val="009C00CC"/>
    <w:rsid w:val="009C08F3"/>
    <w:rsid w:val="009C1588"/>
    <w:rsid w:val="009C15EB"/>
    <w:rsid w:val="009C1AAB"/>
    <w:rsid w:val="009C1C11"/>
    <w:rsid w:val="009C259B"/>
    <w:rsid w:val="009C2C7D"/>
    <w:rsid w:val="009C30B7"/>
    <w:rsid w:val="009D0883"/>
    <w:rsid w:val="009D10F6"/>
    <w:rsid w:val="009D14D7"/>
    <w:rsid w:val="009E1637"/>
    <w:rsid w:val="009E34A1"/>
    <w:rsid w:val="009E3A6A"/>
    <w:rsid w:val="009E4482"/>
    <w:rsid w:val="009E51AE"/>
    <w:rsid w:val="009E5791"/>
    <w:rsid w:val="009E5B0C"/>
    <w:rsid w:val="009F366C"/>
    <w:rsid w:val="009F5067"/>
    <w:rsid w:val="009F6A49"/>
    <w:rsid w:val="009F774D"/>
    <w:rsid w:val="00A01248"/>
    <w:rsid w:val="00A012F6"/>
    <w:rsid w:val="00A02481"/>
    <w:rsid w:val="00A0292E"/>
    <w:rsid w:val="00A03508"/>
    <w:rsid w:val="00A035A2"/>
    <w:rsid w:val="00A04200"/>
    <w:rsid w:val="00A04560"/>
    <w:rsid w:val="00A05877"/>
    <w:rsid w:val="00A06025"/>
    <w:rsid w:val="00A117E0"/>
    <w:rsid w:val="00A11C6A"/>
    <w:rsid w:val="00A1599E"/>
    <w:rsid w:val="00A16B81"/>
    <w:rsid w:val="00A17FBD"/>
    <w:rsid w:val="00A2058B"/>
    <w:rsid w:val="00A21802"/>
    <w:rsid w:val="00A21B2B"/>
    <w:rsid w:val="00A223F3"/>
    <w:rsid w:val="00A22BCE"/>
    <w:rsid w:val="00A23A6B"/>
    <w:rsid w:val="00A2438E"/>
    <w:rsid w:val="00A244F4"/>
    <w:rsid w:val="00A2466D"/>
    <w:rsid w:val="00A26972"/>
    <w:rsid w:val="00A30080"/>
    <w:rsid w:val="00A31467"/>
    <w:rsid w:val="00A32160"/>
    <w:rsid w:val="00A32A83"/>
    <w:rsid w:val="00A34809"/>
    <w:rsid w:val="00A354D4"/>
    <w:rsid w:val="00A3581E"/>
    <w:rsid w:val="00A42FB2"/>
    <w:rsid w:val="00A437FE"/>
    <w:rsid w:val="00A43BD4"/>
    <w:rsid w:val="00A44356"/>
    <w:rsid w:val="00A444C5"/>
    <w:rsid w:val="00A47063"/>
    <w:rsid w:val="00A50144"/>
    <w:rsid w:val="00A5376E"/>
    <w:rsid w:val="00A53D9E"/>
    <w:rsid w:val="00A54298"/>
    <w:rsid w:val="00A57EBE"/>
    <w:rsid w:val="00A60A63"/>
    <w:rsid w:val="00A6189F"/>
    <w:rsid w:val="00A62A8E"/>
    <w:rsid w:val="00A6573C"/>
    <w:rsid w:val="00A6657E"/>
    <w:rsid w:val="00A70CDB"/>
    <w:rsid w:val="00A71A46"/>
    <w:rsid w:val="00A71FDB"/>
    <w:rsid w:val="00A741E8"/>
    <w:rsid w:val="00A75081"/>
    <w:rsid w:val="00A77212"/>
    <w:rsid w:val="00A77A1E"/>
    <w:rsid w:val="00A77A35"/>
    <w:rsid w:val="00A82EC4"/>
    <w:rsid w:val="00A83EBE"/>
    <w:rsid w:val="00A84587"/>
    <w:rsid w:val="00A854D1"/>
    <w:rsid w:val="00A8599B"/>
    <w:rsid w:val="00A86B40"/>
    <w:rsid w:val="00A87620"/>
    <w:rsid w:val="00A87F7D"/>
    <w:rsid w:val="00A91A53"/>
    <w:rsid w:val="00A924C1"/>
    <w:rsid w:val="00A93EED"/>
    <w:rsid w:val="00A97BC5"/>
    <w:rsid w:val="00AA08EA"/>
    <w:rsid w:val="00AA12A6"/>
    <w:rsid w:val="00AA2350"/>
    <w:rsid w:val="00AA47E6"/>
    <w:rsid w:val="00AA4AEA"/>
    <w:rsid w:val="00AA5667"/>
    <w:rsid w:val="00AA660E"/>
    <w:rsid w:val="00AB2A5D"/>
    <w:rsid w:val="00AB35F2"/>
    <w:rsid w:val="00AB5B0A"/>
    <w:rsid w:val="00AB7BD8"/>
    <w:rsid w:val="00AC148C"/>
    <w:rsid w:val="00AC5214"/>
    <w:rsid w:val="00AC7B52"/>
    <w:rsid w:val="00AD023B"/>
    <w:rsid w:val="00AD04B4"/>
    <w:rsid w:val="00AD096A"/>
    <w:rsid w:val="00AD36E5"/>
    <w:rsid w:val="00AD37B9"/>
    <w:rsid w:val="00AD465A"/>
    <w:rsid w:val="00AD51DD"/>
    <w:rsid w:val="00AE256F"/>
    <w:rsid w:val="00AE42AE"/>
    <w:rsid w:val="00AE52BD"/>
    <w:rsid w:val="00AE75D6"/>
    <w:rsid w:val="00AE790F"/>
    <w:rsid w:val="00AF0EBA"/>
    <w:rsid w:val="00AF14B0"/>
    <w:rsid w:val="00AF216F"/>
    <w:rsid w:val="00AF2233"/>
    <w:rsid w:val="00AF6226"/>
    <w:rsid w:val="00AF7349"/>
    <w:rsid w:val="00AF7FAD"/>
    <w:rsid w:val="00B01495"/>
    <w:rsid w:val="00B01793"/>
    <w:rsid w:val="00B01BA8"/>
    <w:rsid w:val="00B01D3F"/>
    <w:rsid w:val="00B0225E"/>
    <w:rsid w:val="00B03991"/>
    <w:rsid w:val="00B047BA"/>
    <w:rsid w:val="00B055B2"/>
    <w:rsid w:val="00B06F15"/>
    <w:rsid w:val="00B10C61"/>
    <w:rsid w:val="00B1160A"/>
    <w:rsid w:val="00B12AB3"/>
    <w:rsid w:val="00B132A3"/>
    <w:rsid w:val="00B143A1"/>
    <w:rsid w:val="00B143C0"/>
    <w:rsid w:val="00B16BF5"/>
    <w:rsid w:val="00B20233"/>
    <w:rsid w:val="00B215A7"/>
    <w:rsid w:val="00B227BC"/>
    <w:rsid w:val="00B22B16"/>
    <w:rsid w:val="00B22D7F"/>
    <w:rsid w:val="00B25CA5"/>
    <w:rsid w:val="00B31D3F"/>
    <w:rsid w:val="00B3289C"/>
    <w:rsid w:val="00B32C04"/>
    <w:rsid w:val="00B32ECA"/>
    <w:rsid w:val="00B334E8"/>
    <w:rsid w:val="00B3586A"/>
    <w:rsid w:val="00B35D07"/>
    <w:rsid w:val="00B36621"/>
    <w:rsid w:val="00B41091"/>
    <w:rsid w:val="00B41373"/>
    <w:rsid w:val="00B43217"/>
    <w:rsid w:val="00B44DD0"/>
    <w:rsid w:val="00B46193"/>
    <w:rsid w:val="00B50576"/>
    <w:rsid w:val="00B50B8A"/>
    <w:rsid w:val="00B50E8C"/>
    <w:rsid w:val="00B5276E"/>
    <w:rsid w:val="00B52F67"/>
    <w:rsid w:val="00B534D8"/>
    <w:rsid w:val="00B54917"/>
    <w:rsid w:val="00B54FFD"/>
    <w:rsid w:val="00B5500A"/>
    <w:rsid w:val="00B56BED"/>
    <w:rsid w:val="00B6219D"/>
    <w:rsid w:val="00B62E2D"/>
    <w:rsid w:val="00B63EC9"/>
    <w:rsid w:val="00B654A3"/>
    <w:rsid w:val="00B67262"/>
    <w:rsid w:val="00B709CE"/>
    <w:rsid w:val="00B74794"/>
    <w:rsid w:val="00B7545B"/>
    <w:rsid w:val="00B75B41"/>
    <w:rsid w:val="00B800EA"/>
    <w:rsid w:val="00B8132B"/>
    <w:rsid w:val="00B82C45"/>
    <w:rsid w:val="00B833E3"/>
    <w:rsid w:val="00B839D2"/>
    <w:rsid w:val="00B85482"/>
    <w:rsid w:val="00B933BF"/>
    <w:rsid w:val="00B93562"/>
    <w:rsid w:val="00B93E8C"/>
    <w:rsid w:val="00B973C2"/>
    <w:rsid w:val="00BA0BB6"/>
    <w:rsid w:val="00BA20A2"/>
    <w:rsid w:val="00BA61AA"/>
    <w:rsid w:val="00BA61CA"/>
    <w:rsid w:val="00BA757A"/>
    <w:rsid w:val="00BA7EFE"/>
    <w:rsid w:val="00BB5822"/>
    <w:rsid w:val="00BC001C"/>
    <w:rsid w:val="00BC16BC"/>
    <w:rsid w:val="00BC2093"/>
    <w:rsid w:val="00BC2214"/>
    <w:rsid w:val="00BC259B"/>
    <w:rsid w:val="00BC2A81"/>
    <w:rsid w:val="00BC423A"/>
    <w:rsid w:val="00BC492F"/>
    <w:rsid w:val="00BC5310"/>
    <w:rsid w:val="00BC62D2"/>
    <w:rsid w:val="00BC694A"/>
    <w:rsid w:val="00BC79DB"/>
    <w:rsid w:val="00BD0925"/>
    <w:rsid w:val="00BD1388"/>
    <w:rsid w:val="00BD3275"/>
    <w:rsid w:val="00BD3DC4"/>
    <w:rsid w:val="00BD7F00"/>
    <w:rsid w:val="00BE03DA"/>
    <w:rsid w:val="00BE3469"/>
    <w:rsid w:val="00BE3856"/>
    <w:rsid w:val="00BE53F7"/>
    <w:rsid w:val="00BE56F7"/>
    <w:rsid w:val="00BE6805"/>
    <w:rsid w:val="00BF0D1B"/>
    <w:rsid w:val="00BF16A4"/>
    <w:rsid w:val="00BF353C"/>
    <w:rsid w:val="00BF3DD8"/>
    <w:rsid w:val="00BF4576"/>
    <w:rsid w:val="00BF493B"/>
    <w:rsid w:val="00BF7BC6"/>
    <w:rsid w:val="00C00545"/>
    <w:rsid w:val="00C0346C"/>
    <w:rsid w:val="00C035D8"/>
    <w:rsid w:val="00C046F5"/>
    <w:rsid w:val="00C050FD"/>
    <w:rsid w:val="00C05481"/>
    <w:rsid w:val="00C05F20"/>
    <w:rsid w:val="00C0738E"/>
    <w:rsid w:val="00C119DD"/>
    <w:rsid w:val="00C11DB0"/>
    <w:rsid w:val="00C12F06"/>
    <w:rsid w:val="00C14E3A"/>
    <w:rsid w:val="00C150EB"/>
    <w:rsid w:val="00C154F3"/>
    <w:rsid w:val="00C15AD9"/>
    <w:rsid w:val="00C163DA"/>
    <w:rsid w:val="00C165F9"/>
    <w:rsid w:val="00C1666D"/>
    <w:rsid w:val="00C200A6"/>
    <w:rsid w:val="00C21B88"/>
    <w:rsid w:val="00C229D7"/>
    <w:rsid w:val="00C2307B"/>
    <w:rsid w:val="00C23537"/>
    <w:rsid w:val="00C2622B"/>
    <w:rsid w:val="00C3062A"/>
    <w:rsid w:val="00C32639"/>
    <w:rsid w:val="00C344F4"/>
    <w:rsid w:val="00C352C5"/>
    <w:rsid w:val="00C36842"/>
    <w:rsid w:val="00C36C83"/>
    <w:rsid w:val="00C40666"/>
    <w:rsid w:val="00C41FF1"/>
    <w:rsid w:val="00C42D8B"/>
    <w:rsid w:val="00C44473"/>
    <w:rsid w:val="00C45FFC"/>
    <w:rsid w:val="00C46667"/>
    <w:rsid w:val="00C47B6F"/>
    <w:rsid w:val="00C50351"/>
    <w:rsid w:val="00C50969"/>
    <w:rsid w:val="00C51D12"/>
    <w:rsid w:val="00C54EB2"/>
    <w:rsid w:val="00C626A7"/>
    <w:rsid w:val="00C62BAB"/>
    <w:rsid w:val="00C63256"/>
    <w:rsid w:val="00C633FE"/>
    <w:rsid w:val="00C64E94"/>
    <w:rsid w:val="00C67C46"/>
    <w:rsid w:val="00C67C5C"/>
    <w:rsid w:val="00C713A7"/>
    <w:rsid w:val="00C720C3"/>
    <w:rsid w:val="00C721B2"/>
    <w:rsid w:val="00C74C11"/>
    <w:rsid w:val="00C75566"/>
    <w:rsid w:val="00C75885"/>
    <w:rsid w:val="00C829FF"/>
    <w:rsid w:val="00C83E56"/>
    <w:rsid w:val="00C858C5"/>
    <w:rsid w:val="00C87FB2"/>
    <w:rsid w:val="00C909D4"/>
    <w:rsid w:val="00C90AEC"/>
    <w:rsid w:val="00C9241D"/>
    <w:rsid w:val="00C92911"/>
    <w:rsid w:val="00C93637"/>
    <w:rsid w:val="00C97416"/>
    <w:rsid w:val="00CA1671"/>
    <w:rsid w:val="00CA41B8"/>
    <w:rsid w:val="00CA51CE"/>
    <w:rsid w:val="00CA7422"/>
    <w:rsid w:val="00CB19FC"/>
    <w:rsid w:val="00CB2622"/>
    <w:rsid w:val="00CB27F8"/>
    <w:rsid w:val="00CB2B69"/>
    <w:rsid w:val="00CB5DE6"/>
    <w:rsid w:val="00CB5E0C"/>
    <w:rsid w:val="00CB5EC3"/>
    <w:rsid w:val="00CB7454"/>
    <w:rsid w:val="00CC16D8"/>
    <w:rsid w:val="00CC285F"/>
    <w:rsid w:val="00CC4775"/>
    <w:rsid w:val="00CC534B"/>
    <w:rsid w:val="00CC5419"/>
    <w:rsid w:val="00CC6016"/>
    <w:rsid w:val="00CC698E"/>
    <w:rsid w:val="00CC7280"/>
    <w:rsid w:val="00CC74EE"/>
    <w:rsid w:val="00CC7872"/>
    <w:rsid w:val="00CD0548"/>
    <w:rsid w:val="00CD1899"/>
    <w:rsid w:val="00CD2E3B"/>
    <w:rsid w:val="00CD2F60"/>
    <w:rsid w:val="00CD3381"/>
    <w:rsid w:val="00CD348C"/>
    <w:rsid w:val="00CD367B"/>
    <w:rsid w:val="00CD604F"/>
    <w:rsid w:val="00CD6DC0"/>
    <w:rsid w:val="00CD7D0F"/>
    <w:rsid w:val="00CE2A79"/>
    <w:rsid w:val="00CE7238"/>
    <w:rsid w:val="00CE73F1"/>
    <w:rsid w:val="00CF01D5"/>
    <w:rsid w:val="00CF0BD1"/>
    <w:rsid w:val="00CF2376"/>
    <w:rsid w:val="00CF3027"/>
    <w:rsid w:val="00CF697C"/>
    <w:rsid w:val="00CF6EBC"/>
    <w:rsid w:val="00D01EC8"/>
    <w:rsid w:val="00D02511"/>
    <w:rsid w:val="00D057E8"/>
    <w:rsid w:val="00D06A1E"/>
    <w:rsid w:val="00D10E8B"/>
    <w:rsid w:val="00D10EF3"/>
    <w:rsid w:val="00D11AFA"/>
    <w:rsid w:val="00D13F02"/>
    <w:rsid w:val="00D16329"/>
    <w:rsid w:val="00D16C96"/>
    <w:rsid w:val="00D16CB0"/>
    <w:rsid w:val="00D171FE"/>
    <w:rsid w:val="00D1742C"/>
    <w:rsid w:val="00D210D7"/>
    <w:rsid w:val="00D25431"/>
    <w:rsid w:val="00D25A0A"/>
    <w:rsid w:val="00D27211"/>
    <w:rsid w:val="00D30DA9"/>
    <w:rsid w:val="00D32510"/>
    <w:rsid w:val="00D32DC1"/>
    <w:rsid w:val="00D335DB"/>
    <w:rsid w:val="00D344AE"/>
    <w:rsid w:val="00D35C0E"/>
    <w:rsid w:val="00D36A0B"/>
    <w:rsid w:val="00D372C9"/>
    <w:rsid w:val="00D377DC"/>
    <w:rsid w:val="00D40CA5"/>
    <w:rsid w:val="00D40D66"/>
    <w:rsid w:val="00D42080"/>
    <w:rsid w:val="00D426DF"/>
    <w:rsid w:val="00D43132"/>
    <w:rsid w:val="00D44438"/>
    <w:rsid w:val="00D46318"/>
    <w:rsid w:val="00D46A4E"/>
    <w:rsid w:val="00D46E3C"/>
    <w:rsid w:val="00D4787B"/>
    <w:rsid w:val="00D51B41"/>
    <w:rsid w:val="00D52309"/>
    <w:rsid w:val="00D5291B"/>
    <w:rsid w:val="00D52DC0"/>
    <w:rsid w:val="00D543FD"/>
    <w:rsid w:val="00D54B5F"/>
    <w:rsid w:val="00D5508A"/>
    <w:rsid w:val="00D5773A"/>
    <w:rsid w:val="00D60534"/>
    <w:rsid w:val="00D60A76"/>
    <w:rsid w:val="00D6158D"/>
    <w:rsid w:val="00D616FA"/>
    <w:rsid w:val="00D62355"/>
    <w:rsid w:val="00D64B07"/>
    <w:rsid w:val="00D64DE6"/>
    <w:rsid w:val="00D6506B"/>
    <w:rsid w:val="00D664CE"/>
    <w:rsid w:val="00D66943"/>
    <w:rsid w:val="00D7244B"/>
    <w:rsid w:val="00D72B69"/>
    <w:rsid w:val="00D74722"/>
    <w:rsid w:val="00D749B9"/>
    <w:rsid w:val="00D75A1B"/>
    <w:rsid w:val="00D775D0"/>
    <w:rsid w:val="00D77D83"/>
    <w:rsid w:val="00D802D4"/>
    <w:rsid w:val="00D803DF"/>
    <w:rsid w:val="00D80694"/>
    <w:rsid w:val="00D823FF"/>
    <w:rsid w:val="00D85443"/>
    <w:rsid w:val="00D85445"/>
    <w:rsid w:val="00D87430"/>
    <w:rsid w:val="00D87E14"/>
    <w:rsid w:val="00D87EA9"/>
    <w:rsid w:val="00D92BD4"/>
    <w:rsid w:val="00D93BA5"/>
    <w:rsid w:val="00D948B4"/>
    <w:rsid w:val="00D96922"/>
    <w:rsid w:val="00D97734"/>
    <w:rsid w:val="00DA0B48"/>
    <w:rsid w:val="00DA2264"/>
    <w:rsid w:val="00DA385D"/>
    <w:rsid w:val="00DA5200"/>
    <w:rsid w:val="00DB07C7"/>
    <w:rsid w:val="00DB0FB0"/>
    <w:rsid w:val="00DB10A0"/>
    <w:rsid w:val="00DB2534"/>
    <w:rsid w:val="00DB38ED"/>
    <w:rsid w:val="00DB3CDF"/>
    <w:rsid w:val="00DB6FA1"/>
    <w:rsid w:val="00DC110D"/>
    <w:rsid w:val="00DC1153"/>
    <w:rsid w:val="00DC1205"/>
    <w:rsid w:val="00DC2A73"/>
    <w:rsid w:val="00DC3691"/>
    <w:rsid w:val="00DC6B30"/>
    <w:rsid w:val="00DC733D"/>
    <w:rsid w:val="00DD045B"/>
    <w:rsid w:val="00DD11A1"/>
    <w:rsid w:val="00DD1367"/>
    <w:rsid w:val="00DD3FE8"/>
    <w:rsid w:val="00DD5A62"/>
    <w:rsid w:val="00DD6876"/>
    <w:rsid w:val="00DE11B7"/>
    <w:rsid w:val="00DE260B"/>
    <w:rsid w:val="00DE3946"/>
    <w:rsid w:val="00DE3E95"/>
    <w:rsid w:val="00DE7109"/>
    <w:rsid w:val="00DE7F32"/>
    <w:rsid w:val="00DF020F"/>
    <w:rsid w:val="00DF127C"/>
    <w:rsid w:val="00DF3056"/>
    <w:rsid w:val="00DF315E"/>
    <w:rsid w:val="00DF4669"/>
    <w:rsid w:val="00DF70EB"/>
    <w:rsid w:val="00DF71A9"/>
    <w:rsid w:val="00DF7ADA"/>
    <w:rsid w:val="00E028D9"/>
    <w:rsid w:val="00E02B66"/>
    <w:rsid w:val="00E0338A"/>
    <w:rsid w:val="00E03BA7"/>
    <w:rsid w:val="00E06D9C"/>
    <w:rsid w:val="00E07026"/>
    <w:rsid w:val="00E100C4"/>
    <w:rsid w:val="00E11E80"/>
    <w:rsid w:val="00E1399D"/>
    <w:rsid w:val="00E139C9"/>
    <w:rsid w:val="00E14889"/>
    <w:rsid w:val="00E15593"/>
    <w:rsid w:val="00E157EB"/>
    <w:rsid w:val="00E15E91"/>
    <w:rsid w:val="00E20710"/>
    <w:rsid w:val="00E20DEF"/>
    <w:rsid w:val="00E22517"/>
    <w:rsid w:val="00E22A4E"/>
    <w:rsid w:val="00E259B4"/>
    <w:rsid w:val="00E25C2B"/>
    <w:rsid w:val="00E26098"/>
    <w:rsid w:val="00E262B5"/>
    <w:rsid w:val="00E30845"/>
    <w:rsid w:val="00E30992"/>
    <w:rsid w:val="00E30E31"/>
    <w:rsid w:val="00E31D74"/>
    <w:rsid w:val="00E320D6"/>
    <w:rsid w:val="00E3562C"/>
    <w:rsid w:val="00E36BD9"/>
    <w:rsid w:val="00E3710D"/>
    <w:rsid w:val="00E428BE"/>
    <w:rsid w:val="00E46076"/>
    <w:rsid w:val="00E47CDE"/>
    <w:rsid w:val="00E50545"/>
    <w:rsid w:val="00E511E5"/>
    <w:rsid w:val="00E533B7"/>
    <w:rsid w:val="00E53ECD"/>
    <w:rsid w:val="00E5631F"/>
    <w:rsid w:val="00E60093"/>
    <w:rsid w:val="00E613A4"/>
    <w:rsid w:val="00E63E22"/>
    <w:rsid w:val="00E642EB"/>
    <w:rsid w:val="00E65CAF"/>
    <w:rsid w:val="00E66558"/>
    <w:rsid w:val="00E6688C"/>
    <w:rsid w:val="00E66D79"/>
    <w:rsid w:val="00E67BC0"/>
    <w:rsid w:val="00E7110C"/>
    <w:rsid w:val="00E728DB"/>
    <w:rsid w:val="00E73C78"/>
    <w:rsid w:val="00E80365"/>
    <w:rsid w:val="00E81F78"/>
    <w:rsid w:val="00E82E7A"/>
    <w:rsid w:val="00E8308C"/>
    <w:rsid w:val="00E8381F"/>
    <w:rsid w:val="00E84E5F"/>
    <w:rsid w:val="00E869C0"/>
    <w:rsid w:val="00E92005"/>
    <w:rsid w:val="00E92B56"/>
    <w:rsid w:val="00E9317A"/>
    <w:rsid w:val="00E934D7"/>
    <w:rsid w:val="00E9464D"/>
    <w:rsid w:val="00E94C5D"/>
    <w:rsid w:val="00E95CE8"/>
    <w:rsid w:val="00E97216"/>
    <w:rsid w:val="00E97536"/>
    <w:rsid w:val="00E97642"/>
    <w:rsid w:val="00EA0B0C"/>
    <w:rsid w:val="00EA0DF4"/>
    <w:rsid w:val="00EA0F8D"/>
    <w:rsid w:val="00EA10DF"/>
    <w:rsid w:val="00EA1C99"/>
    <w:rsid w:val="00EA3346"/>
    <w:rsid w:val="00EA3BDD"/>
    <w:rsid w:val="00EA4023"/>
    <w:rsid w:val="00EA5189"/>
    <w:rsid w:val="00EA5C87"/>
    <w:rsid w:val="00EB1FCF"/>
    <w:rsid w:val="00EB2192"/>
    <w:rsid w:val="00EB2642"/>
    <w:rsid w:val="00EB2DB2"/>
    <w:rsid w:val="00EB3678"/>
    <w:rsid w:val="00EB5A37"/>
    <w:rsid w:val="00EB5B3E"/>
    <w:rsid w:val="00EB6C79"/>
    <w:rsid w:val="00EC0ACC"/>
    <w:rsid w:val="00EC1761"/>
    <w:rsid w:val="00EC3EFE"/>
    <w:rsid w:val="00EC70BC"/>
    <w:rsid w:val="00ED1EBA"/>
    <w:rsid w:val="00ED40C4"/>
    <w:rsid w:val="00ED4BD8"/>
    <w:rsid w:val="00ED587B"/>
    <w:rsid w:val="00ED643B"/>
    <w:rsid w:val="00EE039A"/>
    <w:rsid w:val="00EE2A0F"/>
    <w:rsid w:val="00EF04B9"/>
    <w:rsid w:val="00EF05EA"/>
    <w:rsid w:val="00EF1751"/>
    <w:rsid w:val="00EF2371"/>
    <w:rsid w:val="00EF238B"/>
    <w:rsid w:val="00EF2A41"/>
    <w:rsid w:val="00EF30DF"/>
    <w:rsid w:val="00EF32B1"/>
    <w:rsid w:val="00EF3E66"/>
    <w:rsid w:val="00EF423B"/>
    <w:rsid w:val="00EF46C1"/>
    <w:rsid w:val="00EF527C"/>
    <w:rsid w:val="00EF53F5"/>
    <w:rsid w:val="00EF5B06"/>
    <w:rsid w:val="00EF7626"/>
    <w:rsid w:val="00EF7A9F"/>
    <w:rsid w:val="00F00E04"/>
    <w:rsid w:val="00F013E7"/>
    <w:rsid w:val="00F020FA"/>
    <w:rsid w:val="00F043EE"/>
    <w:rsid w:val="00F0501F"/>
    <w:rsid w:val="00F05DBC"/>
    <w:rsid w:val="00F06AB4"/>
    <w:rsid w:val="00F06DAC"/>
    <w:rsid w:val="00F104D7"/>
    <w:rsid w:val="00F12343"/>
    <w:rsid w:val="00F1253E"/>
    <w:rsid w:val="00F13FEA"/>
    <w:rsid w:val="00F16C26"/>
    <w:rsid w:val="00F17E67"/>
    <w:rsid w:val="00F242FE"/>
    <w:rsid w:val="00F25885"/>
    <w:rsid w:val="00F2705A"/>
    <w:rsid w:val="00F271CB"/>
    <w:rsid w:val="00F271D4"/>
    <w:rsid w:val="00F27557"/>
    <w:rsid w:val="00F30CBB"/>
    <w:rsid w:val="00F32314"/>
    <w:rsid w:val="00F33022"/>
    <w:rsid w:val="00F3331A"/>
    <w:rsid w:val="00F33E84"/>
    <w:rsid w:val="00F3482C"/>
    <w:rsid w:val="00F34AE2"/>
    <w:rsid w:val="00F34AEA"/>
    <w:rsid w:val="00F3504B"/>
    <w:rsid w:val="00F37379"/>
    <w:rsid w:val="00F5178A"/>
    <w:rsid w:val="00F5289D"/>
    <w:rsid w:val="00F530B3"/>
    <w:rsid w:val="00F53AC0"/>
    <w:rsid w:val="00F55D55"/>
    <w:rsid w:val="00F56CA1"/>
    <w:rsid w:val="00F57FF3"/>
    <w:rsid w:val="00F60DA6"/>
    <w:rsid w:val="00F60FDE"/>
    <w:rsid w:val="00F6189F"/>
    <w:rsid w:val="00F61A20"/>
    <w:rsid w:val="00F62F29"/>
    <w:rsid w:val="00F63DF9"/>
    <w:rsid w:val="00F63E93"/>
    <w:rsid w:val="00F64128"/>
    <w:rsid w:val="00F7125D"/>
    <w:rsid w:val="00F714C3"/>
    <w:rsid w:val="00F728A6"/>
    <w:rsid w:val="00F72AD4"/>
    <w:rsid w:val="00F75D7E"/>
    <w:rsid w:val="00F7610A"/>
    <w:rsid w:val="00F769B4"/>
    <w:rsid w:val="00F77F3D"/>
    <w:rsid w:val="00F8080D"/>
    <w:rsid w:val="00F81B85"/>
    <w:rsid w:val="00F82448"/>
    <w:rsid w:val="00F82C4E"/>
    <w:rsid w:val="00F840D2"/>
    <w:rsid w:val="00F84410"/>
    <w:rsid w:val="00F87CC0"/>
    <w:rsid w:val="00F9126D"/>
    <w:rsid w:val="00F91B78"/>
    <w:rsid w:val="00F92CD0"/>
    <w:rsid w:val="00F92FD2"/>
    <w:rsid w:val="00F938F1"/>
    <w:rsid w:val="00F9398F"/>
    <w:rsid w:val="00F94D46"/>
    <w:rsid w:val="00F97460"/>
    <w:rsid w:val="00F9776A"/>
    <w:rsid w:val="00FA0D4D"/>
    <w:rsid w:val="00FA0FEA"/>
    <w:rsid w:val="00FA2378"/>
    <w:rsid w:val="00FA28C3"/>
    <w:rsid w:val="00FA34C2"/>
    <w:rsid w:val="00FA3C92"/>
    <w:rsid w:val="00FA440A"/>
    <w:rsid w:val="00FA49E0"/>
    <w:rsid w:val="00FA4C31"/>
    <w:rsid w:val="00FA52CE"/>
    <w:rsid w:val="00FA7EBE"/>
    <w:rsid w:val="00FB14D3"/>
    <w:rsid w:val="00FB156E"/>
    <w:rsid w:val="00FB2DF0"/>
    <w:rsid w:val="00FB2F9A"/>
    <w:rsid w:val="00FB6058"/>
    <w:rsid w:val="00FB61FB"/>
    <w:rsid w:val="00FB6CFA"/>
    <w:rsid w:val="00FB7525"/>
    <w:rsid w:val="00FC02C3"/>
    <w:rsid w:val="00FC03FA"/>
    <w:rsid w:val="00FC247D"/>
    <w:rsid w:val="00FC2D6D"/>
    <w:rsid w:val="00FC3227"/>
    <w:rsid w:val="00FC4AAD"/>
    <w:rsid w:val="00FC557D"/>
    <w:rsid w:val="00FC606D"/>
    <w:rsid w:val="00FC6759"/>
    <w:rsid w:val="00FC7DC1"/>
    <w:rsid w:val="00FC7DD3"/>
    <w:rsid w:val="00FD0722"/>
    <w:rsid w:val="00FD0EC4"/>
    <w:rsid w:val="00FD1D37"/>
    <w:rsid w:val="00FD227B"/>
    <w:rsid w:val="00FD2C04"/>
    <w:rsid w:val="00FD3669"/>
    <w:rsid w:val="00FD38AE"/>
    <w:rsid w:val="00FD38B8"/>
    <w:rsid w:val="00FD3AA4"/>
    <w:rsid w:val="00FD4ED3"/>
    <w:rsid w:val="00FD5589"/>
    <w:rsid w:val="00FD56EF"/>
    <w:rsid w:val="00FD5A35"/>
    <w:rsid w:val="00FD62D9"/>
    <w:rsid w:val="00FD6978"/>
    <w:rsid w:val="00FE0E14"/>
    <w:rsid w:val="00FE12DD"/>
    <w:rsid w:val="00FE1669"/>
    <w:rsid w:val="00FE18F3"/>
    <w:rsid w:val="00FE488F"/>
    <w:rsid w:val="00FE63E1"/>
    <w:rsid w:val="00FE7987"/>
    <w:rsid w:val="00FF0691"/>
    <w:rsid w:val="00FF327F"/>
    <w:rsid w:val="00FF3827"/>
    <w:rsid w:val="00FF3B27"/>
    <w:rsid w:val="00FF409F"/>
    <w:rsid w:val="00FF4F95"/>
    <w:rsid w:val="00FF533C"/>
    <w:rsid w:val="00FF5587"/>
    <w:rsid w:val="00FF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FC7DD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C7DD3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FC7DD3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FC7DD3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FC7DD3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FC7DD3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FC7DD3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FC7DD3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FC7DD3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FC7DD3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C7DD3"/>
    <w:rPr>
      <w:rFonts w:ascii="Cambria" w:hAnsi="Cambria" w:cs="Times New Roman"/>
      <w:b/>
      <w:bCs/>
      <w:color w:val="365F91"/>
      <w:sz w:val="28"/>
      <w:szCs w:val="28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C7DD3"/>
    <w:rPr>
      <w:rFonts w:ascii="Cambria" w:hAnsi="Cambria" w:cs="Times New Roman"/>
      <w:b/>
      <w:bCs/>
      <w:color w:val="4F81BD"/>
      <w:sz w:val="26"/>
      <w:szCs w:val="26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C7DD3"/>
    <w:rPr>
      <w:rFonts w:ascii="Cambria" w:hAnsi="Cambria" w:cs="Times New Roman"/>
      <w:b/>
      <w:bCs/>
      <w:color w:val="4F81BD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FC7DD3"/>
    <w:rPr>
      <w:rFonts w:ascii="Cambria" w:hAnsi="Cambria" w:cs="Times New Roman"/>
      <w:b/>
      <w:bCs/>
      <w:i/>
      <w:iCs/>
      <w:color w:val="4F81BD"/>
      <w:sz w:val="22"/>
      <w:szCs w:val="22"/>
      <w:lang w:val="en-US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C7DD3"/>
    <w:rPr>
      <w:rFonts w:ascii="Cambria" w:hAnsi="Cambria" w:cs="Times New Roman"/>
      <w:color w:val="243F60"/>
      <w:sz w:val="22"/>
      <w:szCs w:val="22"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FC7DD3"/>
    <w:rPr>
      <w:rFonts w:ascii="Cambria" w:hAnsi="Cambria" w:cs="Times New Roman"/>
      <w:i/>
      <w:iCs/>
      <w:color w:val="243F60"/>
      <w:sz w:val="22"/>
      <w:szCs w:val="22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FC7DD3"/>
    <w:rPr>
      <w:rFonts w:ascii="Cambria" w:hAnsi="Cambria" w:cs="Times New Roman"/>
      <w:i/>
      <w:iCs/>
      <w:color w:val="404040"/>
      <w:sz w:val="22"/>
      <w:szCs w:val="22"/>
      <w:lang w:val="en-US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FC7DD3"/>
    <w:rPr>
      <w:rFonts w:ascii="Cambria" w:hAnsi="Cambria" w:cs="Times New Roman"/>
      <w:color w:val="4F81BD"/>
      <w:lang w:val="en-US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FC7DD3"/>
    <w:rPr>
      <w:rFonts w:ascii="Cambria" w:hAnsi="Cambria" w:cs="Times New Roman"/>
      <w:i/>
      <w:iCs/>
      <w:color w:val="404040"/>
      <w:lang w:val="en-US" w:eastAsia="en-US" w:bidi="ar-SA"/>
    </w:rPr>
  </w:style>
  <w:style w:type="table" w:styleId="TableGrid">
    <w:name w:val="Table Grid"/>
    <w:basedOn w:val="TableNormal"/>
    <w:uiPriority w:val="59"/>
    <w:rsid w:val="0096766E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rsid w:val="00A243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15934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A2438E"/>
    <w:rPr>
      <w:rFonts w:cs="Times New Roman"/>
      <w:vertAlign w:val="superscript"/>
    </w:rPr>
  </w:style>
  <w:style w:type="paragraph" w:styleId="Header">
    <w:name w:val="header"/>
    <w:basedOn w:val="Normal"/>
    <w:link w:val="HeaderChar1"/>
    <w:uiPriority w:val="99"/>
    <w:semiHidden/>
    <w:rsid w:val="00A2438E"/>
    <w:pPr>
      <w:tabs>
        <w:tab w:val="center" w:pos="4320"/>
        <w:tab w:val="right" w:pos="8640"/>
      </w:tabs>
      <w:spacing w:after="0" w:line="280" w:lineRule="atLeast"/>
    </w:pPr>
    <w:rPr>
      <w:rFonts w:ascii="Arial" w:hAnsi="Arial" w:cs="Arial"/>
      <w:sz w:val="20"/>
      <w:szCs w:val="20"/>
    </w:rPr>
  </w:style>
  <w:style w:type="character" w:customStyle="1" w:styleId="HeaderChar">
    <w:name w:val="Header Char"/>
    <w:basedOn w:val="DefaultParagraphFont"/>
    <w:uiPriority w:val="99"/>
    <w:semiHidden/>
    <w:locked/>
    <w:rsid w:val="00815934"/>
    <w:rPr>
      <w:rFonts w:cs="Times New Roman"/>
    </w:rPr>
  </w:style>
  <w:style w:type="character" w:customStyle="1" w:styleId="HeaderChar1">
    <w:name w:val="Header Char1"/>
    <w:basedOn w:val="DefaultParagraphFont"/>
    <w:link w:val="Header"/>
    <w:uiPriority w:val="99"/>
    <w:semiHidden/>
    <w:locked/>
    <w:rsid w:val="00A2438E"/>
    <w:rPr>
      <w:rFonts w:ascii="Arial" w:hAnsi="Arial" w:cs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A243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15934"/>
    <w:rPr>
      <w:rFonts w:cs="Times New Roman"/>
    </w:rPr>
  </w:style>
  <w:style w:type="character" w:styleId="PageNumber">
    <w:name w:val="page number"/>
    <w:basedOn w:val="DefaultParagraphFont"/>
    <w:uiPriority w:val="99"/>
    <w:rsid w:val="00A2438E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locked/>
    <w:rsid w:val="002E5C79"/>
    <w:pPr>
      <w:tabs>
        <w:tab w:val="left" w:pos="440"/>
        <w:tab w:val="right" w:leader="dot" w:pos="9350"/>
      </w:tabs>
      <w:spacing w:before="120" w:after="240"/>
    </w:pPr>
  </w:style>
  <w:style w:type="character" w:styleId="Hyperlink">
    <w:name w:val="Hyperlink"/>
    <w:basedOn w:val="DefaultParagraphFont"/>
    <w:uiPriority w:val="99"/>
    <w:rsid w:val="00B01D3F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50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505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DD3"/>
    <w:pPr>
      <w:ind w:left="720"/>
      <w:contextualSpacing/>
    </w:pPr>
  </w:style>
  <w:style w:type="paragraph" w:customStyle="1" w:styleId="msolistparagraph0">
    <w:name w:val="msolistparagraph"/>
    <w:basedOn w:val="Normal"/>
    <w:uiPriority w:val="99"/>
    <w:rsid w:val="0018573D"/>
    <w:pPr>
      <w:ind w:left="720"/>
    </w:pPr>
  </w:style>
  <w:style w:type="character" w:styleId="Emphasis">
    <w:name w:val="Emphasis"/>
    <w:basedOn w:val="DefaultParagraphFont"/>
    <w:uiPriority w:val="99"/>
    <w:qFormat/>
    <w:locked/>
    <w:rsid w:val="00FC7DD3"/>
    <w:rPr>
      <w:rFonts w:cs="Times New Roman"/>
      <w:i/>
      <w:iCs/>
    </w:rPr>
  </w:style>
  <w:style w:type="paragraph" w:customStyle="1" w:styleId="TableHeader">
    <w:name w:val="Table Header"/>
    <w:basedOn w:val="Normal"/>
    <w:uiPriority w:val="99"/>
    <w:rsid w:val="00EF1751"/>
    <w:pPr>
      <w:spacing w:before="60" w:after="0" w:line="240" w:lineRule="auto"/>
      <w:jc w:val="center"/>
    </w:pPr>
    <w:rPr>
      <w:rFonts w:ascii="Arial" w:hAnsi="Arial" w:cs="Arial"/>
      <w:b/>
      <w:bCs/>
      <w:sz w:val="20"/>
      <w:szCs w:val="24"/>
    </w:rPr>
  </w:style>
  <w:style w:type="paragraph" w:customStyle="1" w:styleId="TableContents">
    <w:name w:val="Table Contents"/>
    <w:basedOn w:val="Normal"/>
    <w:uiPriority w:val="99"/>
    <w:rsid w:val="00EF1751"/>
    <w:pPr>
      <w:tabs>
        <w:tab w:val="left" w:pos="450"/>
      </w:tabs>
      <w:spacing w:after="0" w:line="240" w:lineRule="auto"/>
    </w:pPr>
    <w:rPr>
      <w:rFonts w:ascii="Arial" w:hAnsi="Arial"/>
      <w:sz w:val="20"/>
      <w:szCs w:val="20"/>
    </w:rPr>
  </w:style>
  <w:style w:type="character" w:styleId="IntenseEmphasis">
    <w:name w:val="Intense Emphasis"/>
    <w:basedOn w:val="DefaultParagraphFont"/>
    <w:uiPriority w:val="99"/>
    <w:qFormat/>
    <w:rsid w:val="00FC7DD3"/>
    <w:rPr>
      <w:rFonts w:cs="Times New Roman"/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uiPriority w:val="99"/>
    <w:qFormat/>
    <w:locked/>
    <w:rsid w:val="00FC7DD3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FC7DD3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BCTableText">
    <w:name w:val="PBC Table Text"/>
    <w:basedOn w:val="Normal"/>
    <w:uiPriority w:val="99"/>
    <w:rsid w:val="00214CD3"/>
    <w:pPr>
      <w:spacing w:before="60" w:after="60" w:line="240" w:lineRule="auto"/>
    </w:pPr>
    <w:rPr>
      <w:sz w:val="18"/>
      <w:szCs w:val="18"/>
    </w:rPr>
  </w:style>
  <w:style w:type="paragraph" w:customStyle="1" w:styleId="TableText">
    <w:name w:val="Table Text"/>
    <w:basedOn w:val="Normal"/>
    <w:uiPriority w:val="99"/>
    <w:rsid w:val="004674BE"/>
    <w:pPr>
      <w:spacing w:after="0" w:line="220" w:lineRule="exact"/>
    </w:pPr>
    <w:rPr>
      <w:rFonts w:ascii="Arial" w:hAnsi="Arial"/>
      <w:sz w:val="18"/>
      <w:szCs w:val="24"/>
    </w:rPr>
  </w:style>
  <w:style w:type="paragraph" w:customStyle="1" w:styleId="Content">
    <w:name w:val="Content"/>
    <w:basedOn w:val="Normal"/>
    <w:link w:val="ContentChar"/>
    <w:uiPriority w:val="99"/>
    <w:rsid w:val="00856601"/>
    <w:pPr>
      <w:tabs>
        <w:tab w:val="left" w:pos="450"/>
      </w:tabs>
      <w:spacing w:after="0" w:line="240" w:lineRule="auto"/>
      <w:ind w:left="450"/>
    </w:pPr>
    <w:rPr>
      <w:rFonts w:ascii="Arial" w:hAnsi="Arial"/>
      <w:sz w:val="20"/>
      <w:szCs w:val="20"/>
    </w:rPr>
  </w:style>
  <w:style w:type="character" w:customStyle="1" w:styleId="ContentChar">
    <w:name w:val="Content Char"/>
    <w:basedOn w:val="DefaultParagraphFont"/>
    <w:link w:val="Content"/>
    <w:uiPriority w:val="99"/>
    <w:locked/>
    <w:rsid w:val="00856601"/>
    <w:rPr>
      <w:rFonts w:ascii="Arial" w:hAnsi="Arial" w:cs="Times New Roman"/>
    </w:rPr>
  </w:style>
  <w:style w:type="paragraph" w:styleId="Caption">
    <w:name w:val="caption"/>
    <w:basedOn w:val="Normal"/>
    <w:next w:val="Normal"/>
    <w:uiPriority w:val="99"/>
    <w:qFormat/>
    <w:locked/>
    <w:rsid w:val="00FC7DD3"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99"/>
    <w:qFormat/>
    <w:locked/>
    <w:rsid w:val="00FC7DD3"/>
    <w:rPr>
      <w:rFonts w:cs="Times New Roman"/>
      <w:b/>
      <w:bCs/>
    </w:rPr>
  </w:style>
  <w:style w:type="paragraph" w:styleId="Subtitle">
    <w:name w:val="Subtitle"/>
    <w:basedOn w:val="Normal"/>
    <w:next w:val="Normal"/>
    <w:link w:val="SubtitleChar"/>
    <w:uiPriority w:val="99"/>
    <w:qFormat/>
    <w:locked/>
    <w:rsid w:val="00FC7DD3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C7DD3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NoSpacing">
    <w:name w:val="No Spacing"/>
    <w:uiPriority w:val="99"/>
    <w:qFormat/>
    <w:rsid w:val="00FC7DD3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99"/>
    <w:qFormat/>
    <w:rsid w:val="00FC7DD3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FC7DD3"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C7DD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FC7DD3"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sid w:val="00FC7DD3"/>
    <w:rPr>
      <w:rFonts w:cs="Times New Roman"/>
      <w:i/>
      <w:iCs/>
      <w:color w:val="808080"/>
    </w:rPr>
  </w:style>
  <w:style w:type="character" w:styleId="SubtleReference">
    <w:name w:val="Subtle Reference"/>
    <w:basedOn w:val="DefaultParagraphFont"/>
    <w:uiPriority w:val="99"/>
    <w:qFormat/>
    <w:rsid w:val="00FC7DD3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99"/>
    <w:qFormat/>
    <w:rsid w:val="00FC7DD3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FC7DD3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FC7DD3"/>
    <w:pPr>
      <w:outlineLvl w:val="9"/>
    </w:pPr>
  </w:style>
  <w:style w:type="paragraph" w:styleId="TOC2">
    <w:name w:val="toc 2"/>
    <w:basedOn w:val="Normal"/>
    <w:next w:val="Normal"/>
    <w:autoRedefine/>
    <w:uiPriority w:val="39"/>
    <w:locked/>
    <w:rsid w:val="00AE790F"/>
    <w:pPr>
      <w:spacing w:after="0"/>
      <w:ind w:left="216"/>
    </w:pPr>
    <w:rPr>
      <w:color w:val="0000FF"/>
    </w:rPr>
  </w:style>
  <w:style w:type="paragraph" w:styleId="TableofFigures">
    <w:name w:val="table of figures"/>
    <w:basedOn w:val="Normal"/>
    <w:next w:val="Normal"/>
    <w:uiPriority w:val="99"/>
    <w:rsid w:val="00C67C5C"/>
  </w:style>
  <w:style w:type="paragraph" w:styleId="TOC3">
    <w:name w:val="toc 3"/>
    <w:basedOn w:val="Normal"/>
    <w:next w:val="Normal"/>
    <w:autoRedefine/>
    <w:uiPriority w:val="99"/>
    <w:locked/>
    <w:rsid w:val="00D87430"/>
    <w:pPr>
      <w:spacing w:after="100"/>
      <w:ind w:left="440"/>
    </w:pPr>
  </w:style>
  <w:style w:type="paragraph" w:styleId="CommentText">
    <w:name w:val="annotation text"/>
    <w:basedOn w:val="Normal"/>
    <w:link w:val="CommentTextChar"/>
    <w:uiPriority w:val="99"/>
    <w:semiHidden/>
    <w:rsid w:val="00F769B4"/>
    <w:pPr>
      <w:spacing w:after="0" w:line="240" w:lineRule="auto"/>
    </w:pPr>
    <w:rPr>
      <w:rFonts w:ascii="FuturaA Bk BT" w:hAnsi="FuturaA Bk BT"/>
      <w:spacing w:val="-5"/>
      <w:sz w:val="24"/>
      <w:szCs w:val="24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F769B4"/>
    <w:rPr>
      <w:rFonts w:ascii="FuturaA Bk BT" w:hAnsi="FuturaA Bk BT" w:cs="Times New Roman"/>
      <w:spacing w:val="-5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rsid w:val="00F769B4"/>
    <w:rPr>
      <w:rFonts w:cs="Times New Roman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B1808"/>
    <w:pPr>
      <w:spacing w:after="200" w:line="276" w:lineRule="auto"/>
    </w:pPr>
    <w:rPr>
      <w:rFonts w:ascii="Calibri" w:hAnsi="Calibri"/>
      <w:b/>
      <w:bCs/>
      <w:spacing w:val="0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E2CF6"/>
    <w:rPr>
      <w:rFonts w:ascii="FuturaA Bk BT" w:hAnsi="FuturaA Bk BT" w:cs="Times New Roman"/>
      <w:b/>
      <w:bCs/>
      <w:spacing w:val="-5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locked/>
    <w:rsid w:val="00F13FEA"/>
    <w:pPr>
      <w:spacing w:before="130" w:after="130" w:line="260" w:lineRule="atLeast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13FEA"/>
    <w:rPr>
      <w:rFonts w:cs="Times New Roman"/>
      <w:sz w:val="22"/>
      <w:lang w:val="en-US" w:eastAsia="en-US" w:bidi="ar-SA"/>
    </w:rPr>
  </w:style>
  <w:style w:type="paragraph" w:customStyle="1" w:styleId="DefaultText">
    <w:name w:val="Default Text"/>
    <w:basedOn w:val="Normal"/>
    <w:link w:val="DefaultTextChar"/>
    <w:uiPriority w:val="99"/>
    <w:rsid w:val="001A0472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DefaultTextChar">
    <w:name w:val="Default Text Char"/>
    <w:basedOn w:val="DefaultParagraphFont"/>
    <w:link w:val="DefaultText"/>
    <w:uiPriority w:val="99"/>
    <w:locked/>
    <w:rsid w:val="001A0472"/>
    <w:rPr>
      <w:rFonts w:cs="Times New Roman"/>
      <w:sz w:val="24"/>
      <w:lang w:val="en-US" w:eastAsia="en-US" w:bidi="ar-SA"/>
    </w:rPr>
  </w:style>
  <w:style w:type="table" w:styleId="LightList-Accent5">
    <w:name w:val="Light List Accent 5"/>
    <w:basedOn w:val="TableNormal"/>
    <w:uiPriority w:val="61"/>
    <w:rsid w:val="005F1EC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837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1.bin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3A69B8DC51D04ABBD8FF6EBA85D928" ma:contentTypeVersion="2" ma:contentTypeDescription="Create a new document." ma:contentTypeScope="" ma:versionID="b975626fb93eba3b2aeef3937c96fe6c">
  <xsd:schema xmlns:xsd="http://www.w3.org/2001/XMLSchema" xmlns:xs="http://www.w3.org/2001/XMLSchema" xmlns:p="http://schemas.microsoft.com/office/2006/metadata/properties" xmlns:ns2="cc55acb4-a8c2-47ab-915a-23058f7af43c" targetNamespace="http://schemas.microsoft.com/office/2006/metadata/properties" ma:root="true" ma:fieldsID="821d36d8a9e099c4fde6472bae0a9b6c" ns2:_="">
    <xsd:import namespace="cc55acb4-a8c2-47ab-915a-23058f7af43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5acb4-a8c2-47ab-915a-23058f7af43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EC664-4969-477C-9FB1-348DC88429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5acb4-a8c2-47ab-915a-23058f7af4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4438AA-32E5-4F87-B765-BFFC8C2A3C7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C34F34A-3594-4A35-AD9D-9C067658A3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03B5F9-4966-4CB4-A59C-17CC653EC5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BF4D165-C376-419F-8DCA-E0313B96B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Initiation Process</vt:lpstr>
    </vt:vector>
  </TitlesOfParts>
  <Company>Cybage Software Pvt.Ltd</Company>
  <LinksUpToDate>false</LinksUpToDate>
  <CharactersWithSpaces>9729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Initiation Process</dc:title>
  <dc:creator>vandanav</dc:creator>
  <cp:lastModifiedBy>Vikas Basra</cp:lastModifiedBy>
  <cp:revision>17</cp:revision>
  <cp:lastPrinted>2010-10-18T14:52:00Z</cp:lastPrinted>
  <dcterms:created xsi:type="dcterms:W3CDTF">2013-05-18T17:12:00Z</dcterms:created>
  <dcterms:modified xsi:type="dcterms:W3CDTF">2014-04-22T20:23:00Z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0x010100FE3A69B8DC51D04ABBD8FF6EBA85D928</vt:lpwstr>
  </property>
</Properties>
</file>